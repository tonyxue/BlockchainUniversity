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85D7" w14:textId="77777777" w:rsidR="00313E27" w:rsidRDefault="00C576DE">
      <w:pPr>
        <w:pStyle w:val="a4"/>
      </w:pPr>
      <w:r>
        <w:t>Extreme Learning Process</w:t>
      </w:r>
    </w:p>
    <w:p w14:paraId="2E0970FC" w14:textId="77777777" w:rsidR="00851AC5" w:rsidRDefault="00851AC5">
      <w:pPr>
        <w:pStyle w:val="FreeForm"/>
        <w:ind w:right="1060" w:firstLine="0"/>
        <w:rPr>
          <w:rFonts w:ascii="Arial"/>
        </w:rPr>
      </w:pPr>
    </w:p>
    <w:p w14:paraId="0B604B4C" w14:textId="77777777" w:rsidR="00313E27" w:rsidRPr="006318D4" w:rsidRDefault="00C576DE">
      <w:pPr>
        <w:pStyle w:val="FreeForm"/>
        <w:ind w:right="1060" w:firstLine="0"/>
        <w:rPr>
          <w:rFonts w:ascii="Arial"/>
          <w:b/>
        </w:rPr>
      </w:pPr>
      <w:r w:rsidRPr="006318D4">
        <w:rPr>
          <w:rFonts w:ascii="Arial"/>
          <w:b/>
        </w:rPr>
        <w:t>Objective</w:t>
      </w:r>
    </w:p>
    <w:p w14:paraId="52B08991" w14:textId="4FC18AC6" w:rsidR="008F6F90" w:rsidRDefault="002F1686" w:rsidP="008F6F90">
      <w:pPr>
        <w:pStyle w:val="FreeForm"/>
        <w:ind w:right="1060"/>
        <w:rPr>
          <w:rFonts w:ascii="Times New Roman" w:hAnsi="Times New Roman" w:cs="Times New Roman"/>
        </w:rPr>
      </w:pPr>
      <w:r>
        <w:rPr>
          <w:rFonts w:ascii="Times New Roman" w:hAnsi="Times New Roman" w:cs="Times New Roman"/>
        </w:rPr>
        <w:t>XLP aim</w:t>
      </w:r>
      <w:r w:rsidR="008F6F90" w:rsidRPr="00150AD6">
        <w:rPr>
          <w:rFonts w:ascii="Times New Roman" w:hAnsi="Times New Roman" w:cs="Times New Roman"/>
        </w:rPr>
        <w:t xml:space="preserve">s to become a “crowd learning” operating system that enables the creation of </w:t>
      </w:r>
      <w:r w:rsidR="009B5F55" w:rsidRPr="00150AD6">
        <w:rPr>
          <w:rFonts w:ascii="Times New Roman" w:hAnsi="Times New Roman" w:cs="Times New Roman"/>
        </w:rPr>
        <w:t>rich</w:t>
      </w:r>
      <w:r w:rsidR="008F6F90" w:rsidRPr="00150AD6">
        <w:rPr>
          <w:rFonts w:ascii="Times New Roman" w:hAnsi="Times New Roman" w:cs="Times New Roman"/>
        </w:rPr>
        <w:t xml:space="preserve"> learning ecosystems.  Ultimately, as the number of participants in “crowd learning” ecosystems increases, we envision each such ecosystem increasingly approximating the “</w:t>
      </w:r>
      <w:r w:rsidR="00F33348" w:rsidRPr="00150AD6">
        <w:rPr>
          <w:rFonts w:ascii="Times New Roman" w:hAnsi="Times New Roman" w:cs="Times New Roman"/>
        </w:rPr>
        <w:t>real world</w:t>
      </w:r>
      <w:r w:rsidR="008F6F90" w:rsidRPr="00150AD6">
        <w:rPr>
          <w:rFonts w:ascii="Times New Roman" w:hAnsi="Times New Roman" w:cs="Times New Roman"/>
        </w:rPr>
        <w:t>”</w:t>
      </w:r>
      <w:r w:rsidR="00F33348" w:rsidRPr="00150AD6">
        <w:rPr>
          <w:rFonts w:ascii="Times New Roman" w:hAnsi="Times New Roman" w:cs="Times New Roman"/>
        </w:rPr>
        <w:t>.</w:t>
      </w:r>
    </w:p>
    <w:p w14:paraId="50353052" w14:textId="7317FFB2" w:rsidR="00C60BDA" w:rsidRPr="00822038" w:rsidRDefault="00C60BDA" w:rsidP="00822038">
      <w:pPr>
        <w:pStyle w:val="FreeForm"/>
        <w:ind w:right="1060" w:firstLine="0"/>
        <w:jc w:val="both"/>
        <w:rPr>
          <w:rFonts w:ascii="微软雅黑" w:eastAsia="微软雅黑" w:hAnsi="微软雅黑"/>
          <w:b/>
          <w:sz w:val="22"/>
          <w:lang w:eastAsia="zh-CN"/>
        </w:rPr>
      </w:pPr>
      <w:r w:rsidRPr="00822038">
        <w:rPr>
          <w:rFonts w:ascii="微软雅黑" w:eastAsia="微软雅黑" w:hAnsi="微软雅黑"/>
          <w:b/>
          <w:sz w:val="22"/>
          <w:lang w:eastAsia="zh-CN"/>
        </w:rPr>
        <w:t>目标</w:t>
      </w:r>
      <w:r w:rsidRPr="00822038">
        <w:rPr>
          <w:rFonts w:ascii="微软雅黑" w:eastAsia="微软雅黑" w:hAnsi="微软雅黑" w:hint="eastAsia"/>
          <w:b/>
          <w:sz w:val="22"/>
          <w:lang w:eastAsia="zh-CN"/>
        </w:rPr>
        <w:t>：</w:t>
      </w:r>
    </w:p>
    <w:p w14:paraId="7AB94B5E" w14:textId="65A85728" w:rsidR="00C60BDA" w:rsidRPr="00822038" w:rsidRDefault="00C60BDA" w:rsidP="00822038">
      <w:pPr>
        <w:pStyle w:val="FreeForm"/>
        <w:ind w:right="1060" w:firstLine="0"/>
        <w:jc w:val="both"/>
        <w:rPr>
          <w:rFonts w:ascii="微软雅黑" w:eastAsia="微软雅黑" w:hAnsi="微软雅黑" w:cs="Times New Roman"/>
          <w:sz w:val="22"/>
          <w:lang w:eastAsia="zh-CN"/>
        </w:rPr>
      </w:pPr>
      <w:r w:rsidRPr="00822038">
        <w:rPr>
          <w:rFonts w:ascii="微软雅黑" w:eastAsia="微软雅黑" w:hAnsi="微软雅黑" w:cs="Times New Roman"/>
          <w:sz w:val="22"/>
          <w:lang w:eastAsia="zh-CN"/>
        </w:rPr>
        <w:t>XLP</w:t>
      </w:r>
      <w:r w:rsidR="00822038">
        <w:rPr>
          <w:rFonts w:ascii="微软雅黑" w:eastAsia="微软雅黑" w:hAnsi="微软雅黑" w:cs="Times New Roman"/>
          <w:sz w:val="22"/>
          <w:lang w:eastAsia="zh-CN"/>
        </w:rPr>
        <w:t>旨在构建</w:t>
      </w:r>
      <w:r w:rsidRPr="00822038">
        <w:rPr>
          <w:rFonts w:ascii="微软雅黑" w:eastAsia="微软雅黑" w:hAnsi="微软雅黑" w:cs="Times New Roman"/>
          <w:sz w:val="22"/>
          <w:lang w:eastAsia="zh-CN"/>
        </w:rPr>
        <w:t>一个</w:t>
      </w:r>
      <w:r w:rsidR="00E079FE">
        <w:rPr>
          <w:rFonts w:ascii="微软雅黑" w:eastAsia="微软雅黑" w:hAnsi="微软雅黑" w:cs="Times New Roman"/>
          <w:sz w:val="22"/>
          <w:lang w:eastAsia="zh-CN"/>
        </w:rPr>
        <w:t>’</w:t>
      </w:r>
      <w:r w:rsidRPr="00822038">
        <w:rPr>
          <w:rFonts w:ascii="微软雅黑" w:eastAsia="微软雅黑" w:hAnsi="微软雅黑" w:cs="Times New Roman"/>
          <w:sz w:val="22"/>
          <w:lang w:eastAsia="zh-CN"/>
        </w:rPr>
        <w:t>群体学习</w:t>
      </w:r>
      <w:r w:rsidR="00E079FE">
        <w:rPr>
          <w:rFonts w:ascii="微软雅黑" w:eastAsia="微软雅黑" w:hAnsi="微软雅黑" w:cs="Times New Roman"/>
          <w:sz w:val="22"/>
          <w:lang w:eastAsia="zh-CN"/>
        </w:rPr>
        <w:t>’</w:t>
      </w:r>
      <w:r w:rsidRPr="00822038">
        <w:rPr>
          <w:rFonts w:ascii="微软雅黑" w:eastAsia="微软雅黑" w:hAnsi="微软雅黑" w:cs="Times New Roman"/>
          <w:sz w:val="22"/>
          <w:lang w:eastAsia="zh-CN"/>
        </w:rPr>
        <w:t>的</w:t>
      </w:r>
      <w:r w:rsidR="00C73A39" w:rsidRPr="00822038">
        <w:rPr>
          <w:rFonts w:ascii="微软雅黑" w:eastAsia="微软雅黑" w:hAnsi="微软雅黑" w:cs="Times New Roman"/>
          <w:sz w:val="22"/>
          <w:lang w:eastAsia="zh-CN"/>
        </w:rPr>
        <w:t>运维系统</w:t>
      </w:r>
      <w:r w:rsidR="00C73A39" w:rsidRPr="00822038">
        <w:rPr>
          <w:rFonts w:ascii="微软雅黑" w:eastAsia="微软雅黑" w:hAnsi="微软雅黑" w:cs="Times New Roman" w:hint="eastAsia"/>
          <w:sz w:val="22"/>
          <w:lang w:eastAsia="zh-CN"/>
        </w:rPr>
        <w:t>，</w:t>
      </w:r>
      <w:r w:rsidR="00E079FE">
        <w:rPr>
          <w:rFonts w:ascii="微软雅黑" w:eastAsia="微软雅黑" w:hAnsi="微软雅黑" w:cs="Times New Roman"/>
          <w:sz w:val="22"/>
          <w:lang w:eastAsia="zh-CN"/>
        </w:rPr>
        <w:t>这一生态系统能够提供</w:t>
      </w:r>
      <w:r w:rsidR="00C73A39" w:rsidRPr="00822038">
        <w:rPr>
          <w:rFonts w:ascii="微软雅黑" w:eastAsia="微软雅黑" w:hAnsi="微软雅黑" w:cs="Times New Roman"/>
          <w:sz w:val="22"/>
          <w:lang w:eastAsia="zh-CN"/>
        </w:rPr>
        <w:t>丰富</w:t>
      </w:r>
      <w:r w:rsidR="00E079FE">
        <w:rPr>
          <w:rFonts w:ascii="微软雅黑" w:eastAsia="微软雅黑" w:hAnsi="微软雅黑" w:cs="Times New Roman"/>
          <w:sz w:val="22"/>
          <w:lang w:eastAsia="zh-CN"/>
        </w:rPr>
        <w:t>的</w:t>
      </w:r>
      <w:r w:rsidR="00C73A39" w:rsidRPr="00822038">
        <w:rPr>
          <w:rFonts w:ascii="微软雅黑" w:eastAsia="微软雅黑" w:hAnsi="微软雅黑" w:cs="Times New Roman"/>
          <w:sz w:val="22"/>
          <w:lang w:eastAsia="zh-CN"/>
        </w:rPr>
        <w:t>学习体验</w:t>
      </w:r>
      <w:r w:rsidR="00C73A39" w:rsidRPr="00822038">
        <w:rPr>
          <w:rFonts w:ascii="微软雅黑" w:eastAsia="微软雅黑" w:hAnsi="微软雅黑" w:cs="Times New Roman" w:hint="eastAsia"/>
          <w:sz w:val="22"/>
          <w:lang w:eastAsia="zh-CN"/>
        </w:rPr>
        <w:t>。</w:t>
      </w:r>
      <w:r w:rsidR="00C73A39" w:rsidRPr="00822038">
        <w:rPr>
          <w:rFonts w:ascii="微软雅黑" w:eastAsia="微软雅黑" w:hAnsi="微软雅黑" w:cs="Times New Roman"/>
          <w:sz w:val="22"/>
          <w:lang w:eastAsia="zh-CN"/>
        </w:rPr>
        <w:t>随着</w:t>
      </w:r>
      <w:r w:rsidR="00E079FE">
        <w:rPr>
          <w:rFonts w:ascii="微软雅黑" w:eastAsia="微软雅黑" w:hAnsi="微软雅黑" w:cs="Times New Roman" w:hint="eastAsia"/>
          <w:sz w:val="22"/>
          <w:lang w:eastAsia="zh-CN"/>
        </w:rPr>
        <w:t>进入</w:t>
      </w:r>
      <w:r w:rsidR="00E079FE">
        <w:rPr>
          <w:rFonts w:ascii="微软雅黑" w:eastAsia="微软雅黑" w:hAnsi="微软雅黑" w:cs="Times New Roman"/>
          <w:sz w:val="22"/>
          <w:lang w:eastAsia="zh-CN"/>
        </w:rPr>
        <w:t>到</w:t>
      </w:r>
      <w:r w:rsidR="00E079FE">
        <w:rPr>
          <w:rFonts w:ascii="微软雅黑" w:eastAsia="微软雅黑" w:hAnsi="微软雅黑" w:cs="Times New Roman" w:hint="eastAsia"/>
          <w:sz w:val="22"/>
          <w:lang w:eastAsia="zh-CN"/>
        </w:rPr>
        <w:t>‘</w:t>
      </w:r>
      <w:r w:rsidR="00E079FE" w:rsidRPr="00822038">
        <w:rPr>
          <w:rFonts w:ascii="微软雅黑" w:eastAsia="微软雅黑" w:hAnsi="微软雅黑" w:cs="Times New Roman"/>
          <w:sz w:val="22"/>
          <w:lang w:eastAsia="zh-CN"/>
        </w:rPr>
        <w:t>群体学习</w:t>
      </w:r>
      <w:r w:rsidR="00E079FE">
        <w:rPr>
          <w:rFonts w:ascii="微软雅黑" w:eastAsia="微软雅黑" w:hAnsi="微软雅黑" w:cs="Times New Roman" w:hint="eastAsia"/>
          <w:sz w:val="22"/>
          <w:lang w:eastAsia="zh-CN"/>
        </w:rPr>
        <w:t>’</w:t>
      </w:r>
      <w:r w:rsidR="00E079FE">
        <w:rPr>
          <w:rFonts w:ascii="微软雅黑" w:eastAsia="微软雅黑" w:hAnsi="微软雅黑" w:cs="Times New Roman"/>
          <w:sz w:val="22"/>
          <w:lang w:eastAsia="zh-CN"/>
        </w:rPr>
        <w:t>生态系统</w:t>
      </w:r>
      <w:r w:rsidR="00C73A39" w:rsidRPr="00822038">
        <w:rPr>
          <w:rFonts w:ascii="微软雅黑" w:eastAsia="微软雅黑" w:hAnsi="微软雅黑" w:cs="Times New Roman"/>
          <w:sz w:val="22"/>
          <w:lang w:eastAsia="zh-CN"/>
        </w:rPr>
        <w:t>的参与者人数的增加</w:t>
      </w:r>
      <w:r w:rsidR="00C73A39" w:rsidRPr="00822038">
        <w:rPr>
          <w:rFonts w:ascii="微软雅黑" w:eastAsia="微软雅黑" w:hAnsi="微软雅黑" w:cs="Times New Roman" w:hint="eastAsia"/>
          <w:sz w:val="22"/>
          <w:lang w:eastAsia="zh-CN"/>
        </w:rPr>
        <w:t>，</w:t>
      </w:r>
      <w:r w:rsidR="00C73A39" w:rsidRPr="00822038">
        <w:rPr>
          <w:rFonts w:ascii="微软雅黑" w:eastAsia="微软雅黑" w:hAnsi="微软雅黑" w:cs="Times New Roman"/>
          <w:sz w:val="22"/>
          <w:lang w:eastAsia="zh-CN"/>
        </w:rPr>
        <w:t>我们可以预见</w:t>
      </w:r>
      <w:r w:rsidR="00C73A39" w:rsidRPr="00822038">
        <w:rPr>
          <w:rFonts w:ascii="微软雅黑" w:eastAsia="微软雅黑" w:hAnsi="微软雅黑" w:cs="Times New Roman" w:hint="eastAsia"/>
          <w:sz w:val="22"/>
          <w:lang w:eastAsia="zh-CN"/>
        </w:rPr>
        <w:t>，</w:t>
      </w:r>
      <w:r w:rsidR="00C73A39" w:rsidRPr="00822038">
        <w:rPr>
          <w:rFonts w:ascii="微软雅黑" w:eastAsia="微软雅黑" w:hAnsi="微软雅黑" w:cs="Times New Roman"/>
          <w:sz w:val="22"/>
          <w:lang w:eastAsia="zh-CN"/>
        </w:rPr>
        <w:t>这样</w:t>
      </w:r>
      <w:r w:rsidR="00C73A39" w:rsidRPr="00822038">
        <w:rPr>
          <w:rFonts w:ascii="微软雅黑" w:eastAsia="微软雅黑" w:hAnsi="微软雅黑" w:cs="Times New Roman" w:hint="eastAsia"/>
          <w:sz w:val="22"/>
          <w:lang w:eastAsia="zh-CN"/>
        </w:rPr>
        <w:t>的生态</w:t>
      </w:r>
      <w:r w:rsidR="00E079FE">
        <w:rPr>
          <w:rFonts w:ascii="微软雅黑" w:eastAsia="微软雅黑" w:hAnsi="微软雅黑" w:cs="Times New Roman" w:hint="eastAsia"/>
          <w:sz w:val="22"/>
          <w:lang w:eastAsia="zh-CN"/>
        </w:rPr>
        <w:t>系统</w:t>
      </w:r>
      <w:r w:rsidR="00E079FE" w:rsidRPr="00822038">
        <w:rPr>
          <w:rFonts w:ascii="微软雅黑" w:eastAsia="微软雅黑" w:hAnsi="微软雅黑" w:cs="Times New Roman"/>
          <w:sz w:val="22"/>
          <w:lang w:eastAsia="zh-CN"/>
        </w:rPr>
        <w:t>最终</w:t>
      </w:r>
      <w:r w:rsidR="00E079FE">
        <w:rPr>
          <w:rFonts w:ascii="微软雅黑" w:eastAsia="微软雅黑" w:hAnsi="微软雅黑" w:cs="Times New Roman" w:hint="eastAsia"/>
          <w:sz w:val="22"/>
          <w:lang w:eastAsia="zh-CN"/>
        </w:rPr>
        <w:t>会越来越接近‘</w:t>
      </w:r>
      <w:r w:rsidR="00C73A39" w:rsidRPr="00822038">
        <w:rPr>
          <w:rFonts w:ascii="微软雅黑" w:eastAsia="微软雅黑" w:hAnsi="微软雅黑" w:cs="Times New Roman" w:hint="eastAsia"/>
          <w:sz w:val="22"/>
          <w:lang w:eastAsia="zh-CN"/>
        </w:rPr>
        <w:t>现实世界</w:t>
      </w:r>
      <w:r w:rsidR="00E079FE">
        <w:rPr>
          <w:rFonts w:ascii="微软雅黑" w:eastAsia="微软雅黑" w:hAnsi="微软雅黑" w:cs="Times New Roman" w:hint="eastAsia"/>
          <w:sz w:val="22"/>
          <w:lang w:eastAsia="zh-CN"/>
        </w:rPr>
        <w:t>’</w:t>
      </w:r>
      <w:r w:rsidR="00C73A39" w:rsidRPr="00822038">
        <w:rPr>
          <w:rFonts w:ascii="微软雅黑" w:eastAsia="微软雅黑" w:hAnsi="微软雅黑" w:cs="Times New Roman" w:hint="eastAsia"/>
          <w:sz w:val="22"/>
          <w:lang w:eastAsia="zh-CN"/>
        </w:rPr>
        <w:t>。</w:t>
      </w:r>
    </w:p>
    <w:p w14:paraId="3FF16A4F" w14:textId="77777777" w:rsidR="00992F06" w:rsidRPr="00150AD6" w:rsidRDefault="00992F06">
      <w:pPr>
        <w:pStyle w:val="FreeForm"/>
        <w:ind w:right="1060" w:firstLine="0"/>
        <w:rPr>
          <w:rFonts w:ascii="Times New Roman" w:hAnsi="Times New Roman" w:cs="Times New Roman"/>
          <w:lang w:eastAsia="zh-CN"/>
        </w:rPr>
      </w:pPr>
    </w:p>
    <w:p w14:paraId="21D56C53" w14:textId="77777777" w:rsidR="00C73A39" w:rsidRDefault="00992F06" w:rsidP="00C73A39">
      <w:pPr>
        <w:pStyle w:val="FreeForm"/>
        <w:spacing w:line="276" w:lineRule="auto"/>
        <w:ind w:right="1060" w:firstLine="0"/>
        <w:jc w:val="both"/>
        <w:rPr>
          <w:rFonts w:ascii="Times New Roman" w:hAnsi="Times New Roman" w:cs="Times New Roman"/>
        </w:rPr>
      </w:pPr>
      <w:r w:rsidRPr="00150AD6">
        <w:rPr>
          <w:rFonts w:ascii="Times New Roman" w:hAnsi="Times New Roman" w:cs="Times New Roman"/>
        </w:rPr>
        <w:t>Student Perspective</w:t>
      </w:r>
    </w:p>
    <w:p w14:paraId="5ABC860F" w14:textId="1BD96297" w:rsidR="00A856C4" w:rsidRDefault="00A856C4" w:rsidP="00A856C4">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 xml:space="preserve">XLP engages students by </w:t>
      </w:r>
      <w:r w:rsidR="002F1686">
        <w:rPr>
          <w:rFonts w:ascii="Times New Roman" w:eastAsia="Arial" w:hAnsi="Times New Roman" w:cs="Times New Roman"/>
        </w:rPr>
        <w:t>forcing them</w:t>
      </w:r>
      <w:r w:rsidRPr="00150AD6">
        <w:rPr>
          <w:rFonts w:ascii="Times New Roman" w:eastAsia="Arial" w:hAnsi="Times New Roman" w:cs="Times New Roman"/>
        </w:rPr>
        <w:t xml:space="preserve"> to make financial, legal, cultural and technical decision</w:t>
      </w:r>
      <w:r w:rsidR="00284183" w:rsidRPr="00150AD6">
        <w:rPr>
          <w:rFonts w:ascii="Times New Roman" w:eastAsia="Arial" w:hAnsi="Times New Roman" w:cs="Times New Roman"/>
        </w:rPr>
        <w:t>s</w:t>
      </w:r>
      <w:r w:rsidR="000C4D5B">
        <w:rPr>
          <w:rFonts w:ascii="Times New Roman" w:eastAsia="Arial" w:hAnsi="Times New Roman" w:cs="Times New Roman"/>
        </w:rPr>
        <w:t>, so they can achieve goals set by the student groups</w:t>
      </w:r>
      <w:r w:rsidR="005E2D95">
        <w:rPr>
          <w:rFonts w:ascii="Times New Roman" w:eastAsia="Arial" w:hAnsi="Times New Roman" w:cs="Times New Roman"/>
        </w:rPr>
        <w:t xml:space="preserve"> themselves</w:t>
      </w:r>
      <w:r w:rsidRPr="00150AD6">
        <w:rPr>
          <w:rFonts w:ascii="Times New Roman" w:eastAsia="Arial" w:hAnsi="Times New Roman" w:cs="Times New Roman"/>
        </w:rPr>
        <w:t>.</w:t>
      </w:r>
    </w:p>
    <w:p w14:paraId="28F40652" w14:textId="0DE3FAE5" w:rsidR="00442421" w:rsidRDefault="00511359" w:rsidP="00442421">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 xml:space="preserve">XLP </w:t>
      </w:r>
      <w:r w:rsidR="00DE285E" w:rsidRPr="00150AD6">
        <w:rPr>
          <w:rFonts w:ascii="Times New Roman" w:eastAsia="Arial" w:hAnsi="Times New Roman" w:cs="Times New Roman"/>
        </w:rPr>
        <w:t>is</w:t>
      </w:r>
      <w:r w:rsidR="00D846A6" w:rsidRPr="00150AD6">
        <w:rPr>
          <w:rFonts w:ascii="Times New Roman" w:eastAsia="Arial" w:hAnsi="Times New Roman" w:cs="Times New Roman"/>
        </w:rPr>
        <w:t xml:space="preserve"> </w:t>
      </w:r>
      <w:r w:rsidR="001E515B">
        <w:rPr>
          <w:rFonts w:ascii="Times New Roman" w:eastAsia="Arial" w:hAnsi="Times New Roman" w:cs="Times New Roman"/>
        </w:rPr>
        <w:t>pragmatic</w:t>
      </w:r>
      <w:r w:rsidR="00E73412">
        <w:rPr>
          <w:rFonts w:ascii="Times New Roman" w:eastAsia="Arial" w:hAnsi="Times New Roman" w:cs="Times New Roman"/>
        </w:rPr>
        <w:t>. The XLP-method</w:t>
      </w:r>
      <w:r w:rsidR="00AB4F6D" w:rsidRPr="00150AD6">
        <w:rPr>
          <w:rFonts w:ascii="Times New Roman" w:eastAsia="Arial" w:hAnsi="Times New Roman" w:cs="Times New Roman"/>
        </w:rPr>
        <w:t xml:space="preserve"> </w:t>
      </w:r>
      <w:r w:rsidR="001E5C73">
        <w:rPr>
          <w:rFonts w:ascii="Times New Roman" w:eastAsia="Arial" w:hAnsi="Times New Roman" w:cs="Times New Roman"/>
        </w:rPr>
        <w:t>induces</w:t>
      </w:r>
      <w:r w:rsidR="00851EC6">
        <w:rPr>
          <w:rFonts w:ascii="Times New Roman" w:eastAsia="Arial" w:hAnsi="Times New Roman" w:cs="Times New Roman"/>
        </w:rPr>
        <w:t xml:space="preserve"> realistic human</w:t>
      </w:r>
      <w:r w:rsidR="00442421" w:rsidRPr="00150AD6">
        <w:rPr>
          <w:rFonts w:ascii="Times New Roman" w:eastAsia="Arial" w:hAnsi="Times New Roman" w:cs="Times New Roman"/>
        </w:rPr>
        <w:t xml:space="preserve"> dynamics</w:t>
      </w:r>
      <w:r w:rsidR="00851EC6">
        <w:rPr>
          <w:rFonts w:ascii="Times New Roman" w:eastAsia="Arial" w:hAnsi="Times New Roman" w:cs="Times New Roman"/>
        </w:rPr>
        <w:t xml:space="preserve">, </w:t>
      </w:r>
      <w:r w:rsidR="007F4AB4">
        <w:rPr>
          <w:rFonts w:ascii="Times New Roman" w:eastAsia="Arial" w:hAnsi="Times New Roman" w:cs="Times New Roman"/>
        </w:rPr>
        <w:t xml:space="preserve">utilizes </w:t>
      </w:r>
      <w:r w:rsidR="003E3944">
        <w:rPr>
          <w:rFonts w:ascii="Times New Roman" w:eastAsia="Arial" w:hAnsi="Times New Roman" w:cs="Times New Roman"/>
        </w:rPr>
        <w:t>modern</w:t>
      </w:r>
      <w:r w:rsidR="007F4AB4">
        <w:rPr>
          <w:rFonts w:ascii="Times New Roman" w:eastAsia="Arial" w:hAnsi="Times New Roman" w:cs="Times New Roman"/>
        </w:rPr>
        <w:t xml:space="preserve"> technologies, </w:t>
      </w:r>
      <w:r w:rsidR="006D16D1">
        <w:rPr>
          <w:rFonts w:ascii="Times New Roman" w:eastAsia="Arial" w:hAnsi="Times New Roman" w:cs="Times New Roman"/>
        </w:rPr>
        <w:t xml:space="preserve">encourages students to create </w:t>
      </w:r>
      <w:r w:rsidR="00442421" w:rsidRPr="00150AD6">
        <w:rPr>
          <w:rFonts w:ascii="Times New Roman" w:eastAsia="Arial" w:hAnsi="Times New Roman" w:cs="Times New Roman"/>
        </w:rPr>
        <w:t>social norms</w:t>
      </w:r>
      <w:r w:rsidR="006D16D1">
        <w:rPr>
          <w:rFonts w:ascii="Times New Roman" w:eastAsia="Arial" w:hAnsi="Times New Roman" w:cs="Times New Roman"/>
        </w:rPr>
        <w:t>,</w:t>
      </w:r>
      <w:r w:rsidR="00442421" w:rsidRPr="00150AD6">
        <w:rPr>
          <w:rFonts w:ascii="Times New Roman" w:eastAsia="Arial" w:hAnsi="Times New Roman" w:cs="Times New Roman"/>
        </w:rPr>
        <w:t xml:space="preserve"> and </w:t>
      </w:r>
      <w:r w:rsidR="006D16D1">
        <w:rPr>
          <w:rFonts w:ascii="Times New Roman" w:eastAsia="Arial" w:hAnsi="Times New Roman" w:cs="Times New Roman"/>
        </w:rPr>
        <w:t xml:space="preserve">establishes executable </w:t>
      </w:r>
      <w:r w:rsidR="00442421" w:rsidRPr="00150AD6">
        <w:rPr>
          <w:rFonts w:ascii="Times New Roman" w:eastAsia="Arial" w:hAnsi="Times New Roman" w:cs="Times New Roman"/>
        </w:rPr>
        <w:t>regulations</w:t>
      </w:r>
      <w:r w:rsidR="006D1F16">
        <w:rPr>
          <w:rFonts w:ascii="Times New Roman" w:eastAsia="Arial" w:hAnsi="Times New Roman" w:cs="Times New Roman"/>
        </w:rPr>
        <w:t xml:space="preserve"> </w:t>
      </w:r>
      <w:r w:rsidR="00FD01ED">
        <w:rPr>
          <w:rFonts w:ascii="Times New Roman" w:eastAsia="Arial" w:hAnsi="Times New Roman" w:cs="Times New Roman"/>
        </w:rPr>
        <w:t>based on</w:t>
      </w:r>
      <w:r w:rsidR="00AA378C">
        <w:rPr>
          <w:rFonts w:ascii="Times New Roman" w:eastAsia="Arial" w:hAnsi="Times New Roman" w:cs="Times New Roman"/>
        </w:rPr>
        <w:t xml:space="preserve"> </w:t>
      </w:r>
      <w:r w:rsidR="00BD60F3">
        <w:rPr>
          <w:rFonts w:ascii="Times New Roman" w:eastAsia="Arial" w:hAnsi="Times New Roman" w:cs="Times New Roman"/>
        </w:rPr>
        <w:t xml:space="preserve">the design principles of </w:t>
      </w:r>
      <w:r w:rsidR="00AA378C">
        <w:rPr>
          <w:rFonts w:ascii="Times New Roman" w:eastAsia="Arial" w:hAnsi="Times New Roman" w:cs="Times New Roman"/>
        </w:rPr>
        <w:t xml:space="preserve">the </w:t>
      </w:r>
      <w:r w:rsidR="00A51A98">
        <w:rPr>
          <w:rFonts w:ascii="Times New Roman" w:eastAsia="Arial" w:hAnsi="Times New Roman" w:cs="Times New Roman"/>
        </w:rPr>
        <w:t xml:space="preserve">fast evolving </w:t>
      </w:r>
      <w:r w:rsidR="00AA378C">
        <w:rPr>
          <w:rFonts w:ascii="Times New Roman" w:eastAsia="Arial" w:hAnsi="Times New Roman" w:cs="Times New Roman"/>
        </w:rPr>
        <w:t>Internet</w:t>
      </w:r>
      <w:r w:rsidR="00442421" w:rsidRPr="00150AD6">
        <w:rPr>
          <w:rFonts w:ascii="Times New Roman" w:eastAsia="Arial" w:hAnsi="Times New Roman" w:cs="Times New Roman"/>
        </w:rPr>
        <w:t>.</w:t>
      </w:r>
      <w:r w:rsidR="001B49F7" w:rsidRPr="00150AD6">
        <w:rPr>
          <w:rFonts w:ascii="Times New Roman" w:eastAsia="Arial" w:hAnsi="Times New Roman" w:cs="Times New Roman"/>
        </w:rPr>
        <w:t xml:space="preserve"> </w:t>
      </w:r>
    </w:p>
    <w:p w14:paraId="0D6FC199" w14:textId="1DFDC762" w:rsidR="00A856C4" w:rsidRPr="00150AD6" w:rsidRDefault="00A856C4" w:rsidP="00A856C4">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 xml:space="preserve">XLP </w:t>
      </w:r>
      <w:r w:rsidR="00BD1E20">
        <w:rPr>
          <w:rFonts w:ascii="Times New Roman" w:eastAsia="Arial" w:hAnsi="Times New Roman" w:cs="Times New Roman"/>
        </w:rPr>
        <w:t>drives</w:t>
      </w:r>
      <w:r w:rsidRPr="00150AD6">
        <w:rPr>
          <w:rFonts w:ascii="Times New Roman" w:eastAsia="Arial" w:hAnsi="Times New Roman" w:cs="Times New Roman"/>
        </w:rPr>
        <w:t xml:space="preserve"> students to realize their un-tapped potential</w:t>
      </w:r>
      <w:r w:rsidR="002A666A" w:rsidRPr="00150AD6">
        <w:rPr>
          <w:rFonts w:ascii="Times New Roman" w:eastAsia="Arial" w:hAnsi="Times New Roman" w:cs="Times New Roman"/>
        </w:rPr>
        <w:t>s</w:t>
      </w:r>
      <w:r w:rsidRPr="00150AD6">
        <w:rPr>
          <w:rFonts w:ascii="Times New Roman" w:eastAsia="Arial" w:hAnsi="Times New Roman" w:cs="Times New Roman"/>
        </w:rPr>
        <w:t xml:space="preserve"> </w:t>
      </w:r>
      <w:r w:rsidR="00FE3321" w:rsidRPr="00150AD6">
        <w:rPr>
          <w:rFonts w:ascii="Times New Roman" w:eastAsia="Arial" w:hAnsi="Times New Roman" w:cs="Times New Roman"/>
        </w:rPr>
        <w:t xml:space="preserve">and emerging powers </w:t>
      </w:r>
      <w:r w:rsidR="009C6AAF" w:rsidRPr="00150AD6">
        <w:rPr>
          <w:rFonts w:ascii="Times New Roman" w:eastAsia="Arial" w:hAnsi="Times New Roman" w:cs="Times New Roman"/>
        </w:rPr>
        <w:t xml:space="preserve">of collaboration </w:t>
      </w:r>
      <w:r w:rsidR="00917E0D">
        <w:rPr>
          <w:rFonts w:ascii="Times New Roman" w:eastAsia="Arial" w:hAnsi="Times New Roman" w:cs="Times New Roman"/>
        </w:rPr>
        <w:t>through</w:t>
      </w:r>
      <w:r w:rsidRPr="00150AD6">
        <w:rPr>
          <w:rFonts w:ascii="Times New Roman" w:eastAsia="Arial" w:hAnsi="Times New Roman" w:cs="Times New Roman"/>
        </w:rPr>
        <w:t xml:space="preserve"> </w:t>
      </w:r>
      <w:r w:rsidR="00EF1940">
        <w:rPr>
          <w:rFonts w:ascii="Times New Roman" w:eastAsia="Arial" w:hAnsi="Times New Roman" w:cs="Times New Roman"/>
        </w:rPr>
        <w:t xml:space="preserve">having them </w:t>
      </w:r>
      <w:r w:rsidRPr="00150AD6">
        <w:rPr>
          <w:rFonts w:ascii="Times New Roman" w:eastAsia="Arial" w:hAnsi="Times New Roman" w:cs="Times New Roman"/>
        </w:rPr>
        <w:t>stretch the</w:t>
      </w:r>
      <w:r w:rsidR="00EF1940">
        <w:rPr>
          <w:rFonts w:ascii="Times New Roman" w:eastAsia="Arial" w:hAnsi="Times New Roman" w:cs="Times New Roman"/>
        </w:rPr>
        <w:t xml:space="preserve"> </w:t>
      </w:r>
      <w:r w:rsidR="00ED3740">
        <w:rPr>
          <w:rFonts w:ascii="Times New Roman" w:eastAsia="Arial" w:hAnsi="Times New Roman" w:cs="Times New Roman"/>
        </w:rPr>
        <w:t xml:space="preserve">educational </w:t>
      </w:r>
      <w:r w:rsidR="00EF1940">
        <w:rPr>
          <w:rFonts w:ascii="Times New Roman" w:eastAsia="Arial" w:hAnsi="Times New Roman" w:cs="Times New Roman"/>
        </w:rPr>
        <w:t xml:space="preserve">envelop </w:t>
      </w:r>
      <w:r w:rsidR="003D7E9F">
        <w:rPr>
          <w:rFonts w:ascii="Times New Roman" w:eastAsia="Arial" w:hAnsi="Times New Roman" w:cs="Times New Roman"/>
        </w:rPr>
        <w:t>by shifting focus from teaching (top-down) to learning (bottom up).</w:t>
      </w:r>
      <w:ins w:id="0" w:author="benkoo" w:date="2014-09-25T21:18:00Z">
        <w:r w:rsidR="00920238" w:rsidRPr="00150AD6">
          <w:rPr>
            <w:rFonts w:ascii="Times New Roman" w:eastAsia="Arial" w:hAnsi="Times New Roman" w:cs="Times New Roman"/>
          </w:rPr>
          <w:t xml:space="preserve"> </w:t>
        </w:r>
      </w:ins>
    </w:p>
    <w:p w14:paraId="7C97D0AC" w14:textId="77777777" w:rsidR="004A563F" w:rsidRPr="006A2144" w:rsidRDefault="004A563F" w:rsidP="004A563F">
      <w:pPr>
        <w:pStyle w:val="FreeForm"/>
        <w:spacing w:line="276" w:lineRule="auto"/>
        <w:ind w:right="1060" w:firstLine="0"/>
        <w:jc w:val="both"/>
        <w:rPr>
          <w:rFonts w:ascii="微软雅黑" w:eastAsia="微软雅黑" w:hAnsi="微软雅黑"/>
          <w:sz w:val="22"/>
          <w:lang w:eastAsia="zh-CN"/>
        </w:rPr>
      </w:pPr>
      <w:r>
        <w:rPr>
          <w:rFonts w:ascii="微软雅黑" w:eastAsia="微软雅黑" w:hAnsi="微软雅黑" w:hint="eastAsia"/>
          <w:sz w:val="22"/>
          <w:lang w:eastAsia="zh-CN"/>
        </w:rPr>
        <w:t>从</w:t>
      </w:r>
      <w:r w:rsidRPr="006A2144">
        <w:rPr>
          <w:rFonts w:ascii="微软雅黑" w:eastAsia="微软雅黑" w:hAnsi="微软雅黑" w:hint="eastAsia"/>
          <w:sz w:val="22"/>
          <w:lang w:eastAsia="zh-CN"/>
        </w:rPr>
        <w:t>学生</w:t>
      </w:r>
      <w:r>
        <w:rPr>
          <w:rFonts w:ascii="微软雅黑" w:eastAsia="微软雅黑" w:hAnsi="微软雅黑" w:hint="eastAsia"/>
          <w:sz w:val="22"/>
          <w:lang w:eastAsia="zh-CN"/>
        </w:rPr>
        <w:t>的角度而言</w:t>
      </w:r>
      <w:r w:rsidRPr="006A2144">
        <w:rPr>
          <w:rFonts w:ascii="微软雅黑" w:eastAsia="微软雅黑" w:hAnsi="微软雅黑" w:hint="eastAsia"/>
          <w:sz w:val="22"/>
          <w:lang w:eastAsia="zh-CN"/>
        </w:rPr>
        <w:t>：</w:t>
      </w:r>
    </w:p>
    <w:p w14:paraId="672D4FF1" w14:textId="41B941DC" w:rsidR="004A563F" w:rsidRPr="00E079FE" w:rsidRDefault="00E079FE" w:rsidP="004A563F">
      <w:pPr>
        <w:pStyle w:val="FreeForm"/>
        <w:numPr>
          <w:ilvl w:val="0"/>
          <w:numId w:val="10"/>
        </w:numPr>
        <w:ind w:right="1060"/>
        <w:rPr>
          <w:rFonts w:ascii="微软雅黑" w:eastAsia="微软雅黑" w:hAnsi="微软雅黑" w:cs="微软雅黑"/>
          <w:lang w:eastAsia="zh-CN"/>
        </w:rPr>
      </w:pPr>
      <w:r w:rsidRPr="00E079FE">
        <w:rPr>
          <w:rFonts w:ascii="微软雅黑" w:eastAsia="微软雅黑" w:hAnsi="微软雅黑" w:cs="微软雅黑"/>
          <w:lang w:eastAsia="zh-CN"/>
        </w:rPr>
        <w:t>在</w:t>
      </w:r>
      <w:r w:rsidR="004A563F" w:rsidRPr="00E079FE">
        <w:rPr>
          <w:rFonts w:ascii="微软雅黑" w:eastAsia="微软雅黑" w:hAnsi="微软雅黑" w:cs="微软雅黑"/>
          <w:lang w:eastAsia="zh-CN"/>
        </w:rPr>
        <w:t>XLP</w:t>
      </w:r>
      <w:r w:rsidRPr="00E079FE">
        <w:rPr>
          <w:rFonts w:ascii="微软雅黑" w:eastAsia="微软雅黑" w:hAnsi="微软雅黑" w:cs="微软雅黑"/>
          <w:lang w:eastAsia="zh-CN"/>
        </w:rPr>
        <w:t>中</w:t>
      </w:r>
      <w:r w:rsidRPr="00E079FE">
        <w:rPr>
          <w:rFonts w:ascii="微软雅黑" w:eastAsia="微软雅黑" w:hAnsi="微软雅黑" w:cs="微软雅黑" w:hint="eastAsia"/>
          <w:lang w:eastAsia="zh-CN"/>
        </w:rPr>
        <w:t>，</w:t>
      </w:r>
      <w:r w:rsidR="004A563F" w:rsidRPr="001E0D13">
        <w:rPr>
          <w:rFonts w:ascii="微软雅黑" w:eastAsia="微软雅黑" w:hAnsi="微软雅黑" w:cs="微软雅黑" w:hint="eastAsia"/>
          <w:lang w:eastAsia="zh-CN"/>
        </w:rPr>
        <w:t>学生</w:t>
      </w:r>
      <w:r>
        <w:rPr>
          <w:rFonts w:ascii="微软雅黑" w:eastAsia="微软雅黑" w:hAnsi="微软雅黑" w:cs="微软雅黑" w:hint="eastAsia"/>
          <w:lang w:eastAsia="zh-CN"/>
        </w:rPr>
        <w:t>为了</w:t>
      </w:r>
      <w:r w:rsidRPr="001E0D13">
        <w:rPr>
          <w:rFonts w:ascii="微软雅黑" w:eastAsia="微软雅黑" w:hAnsi="微软雅黑" w:cs="微软雅黑" w:hint="eastAsia"/>
          <w:lang w:eastAsia="zh-CN"/>
        </w:rPr>
        <w:t>达成</w:t>
      </w:r>
      <w:r>
        <w:rPr>
          <w:rFonts w:ascii="微软雅黑" w:eastAsia="微软雅黑" w:hAnsi="微软雅黑" w:cs="微软雅黑" w:hint="eastAsia"/>
          <w:lang w:eastAsia="zh-CN"/>
        </w:rPr>
        <w:t>他们预设</w:t>
      </w:r>
      <w:r w:rsidRPr="001E0D13">
        <w:rPr>
          <w:rFonts w:ascii="微软雅黑" w:eastAsia="微软雅黑" w:hAnsi="微软雅黑" w:cs="微软雅黑" w:hint="eastAsia"/>
          <w:lang w:eastAsia="zh-CN"/>
        </w:rPr>
        <w:t>的目标</w:t>
      </w:r>
      <w:r>
        <w:rPr>
          <w:rFonts w:ascii="微软雅黑" w:eastAsia="微软雅黑" w:hAnsi="微软雅黑" w:cs="微软雅黑" w:hint="eastAsia"/>
          <w:lang w:eastAsia="zh-CN"/>
        </w:rPr>
        <w:t>，他们必须</w:t>
      </w:r>
      <w:r w:rsidR="004A563F" w:rsidRPr="001E0D13">
        <w:rPr>
          <w:rFonts w:ascii="微软雅黑" w:eastAsia="微软雅黑" w:hAnsi="微软雅黑" w:cs="微软雅黑" w:hint="eastAsia"/>
          <w:lang w:eastAsia="zh-CN"/>
        </w:rPr>
        <w:t>做出财务</w:t>
      </w:r>
      <w:r>
        <w:rPr>
          <w:rFonts w:ascii="微软雅黑" w:eastAsia="微软雅黑" w:hAnsi="微软雅黑" w:cs="微软雅黑" w:hint="eastAsia"/>
          <w:lang w:eastAsia="zh-CN"/>
        </w:rPr>
        <w:t>的</w:t>
      </w:r>
      <w:r w:rsidR="004A563F" w:rsidRPr="001E0D13">
        <w:rPr>
          <w:rFonts w:ascii="微软雅黑" w:eastAsia="微软雅黑" w:hAnsi="微软雅黑" w:cs="微软雅黑" w:hint="eastAsia"/>
          <w:lang w:eastAsia="zh-CN"/>
        </w:rPr>
        <w:t>、法律</w:t>
      </w:r>
      <w:r>
        <w:rPr>
          <w:rFonts w:ascii="微软雅黑" w:eastAsia="微软雅黑" w:hAnsi="微软雅黑" w:cs="微软雅黑" w:hint="eastAsia"/>
          <w:lang w:eastAsia="zh-CN"/>
        </w:rPr>
        <w:t>的</w:t>
      </w:r>
      <w:r w:rsidR="004A563F" w:rsidRPr="001E0D13">
        <w:rPr>
          <w:rFonts w:ascii="微软雅黑" w:eastAsia="微软雅黑" w:hAnsi="微软雅黑" w:cs="微软雅黑" w:hint="eastAsia"/>
          <w:lang w:eastAsia="zh-CN"/>
        </w:rPr>
        <w:t>、文化</w:t>
      </w:r>
      <w:r>
        <w:rPr>
          <w:rFonts w:ascii="微软雅黑" w:eastAsia="微软雅黑" w:hAnsi="微软雅黑" w:cs="微软雅黑" w:hint="eastAsia"/>
          <w:lang w:eastAsia="zh-CN"/>
        </w:rPr>
        <w:t>的</w:t>
      </w:r>
      <w:r w:rsidR="004A563F" w:rsidRPr="001E0D13">
        <w:rPr>
          <w:rFonts w:ascii="微软雅黑" w:eastAsia="微软雅黑" w:hAnsi="微软雅黑" w:cs="微软雅黑" w:hint="eastAsia"/>
          <w:lang w:eastAsia="zh-CN"/>
        </w:rPr>
        <w:t>和技术的决策。</w:t>
      </w:r>
    </w:p>
    <w:p w14:paraId="5060BB53" w14:textId="46F19F62" w:rsidR="004A563F" w:rsidRPr="001E0D13" w:rsidRDefault="004A563F" w:rsidP="004A563F">
      <w:pPr>
        <w:pStyle w:val="FreeForm"/>
        <w:numPr>
          <w:ilvl w:val="0"/>
          <w:numId w:val="10"/>
        </w:numPr>
        <w:ind w:right="1060"/>
        <w:rPr>
          <w:rFonts w:ascii="Times New Roman" w:eastAsia="Arial" w:hAnsi="Times New Roman" w:cs="Times New Roman"/>
          <w:lang w:eastAsia="zh-CN"/>
        </w:rPr>
      </w:pPr>
      <w:r w:rsidRPr="001E0D13">
        <w:rPr>
          <w:rFonts w:ascii="Times New Roman" w:eastAsia="Arial" w:hAnsi="Times New Roman" w:cs="Times New Roman"/>
          <w:lang w:eastAsia="zh-CN"/>
        </w:rPr>
        <w:lastRenderedPageBreak/>
        <w:t xml:space="preserve">XLP </w:t>
      </w:r>
      <w:r w:rsidR="003D2DAF">
        <w:rPr>
          <w:rFonts w:ascii="微软雅黑" w:eastAsia="微软雅黑" w:hAnsi="微软雅黑" w:cs="微软雅黑" w:hint="eastAsia"/>
          <w:lang w:eastAsia="zh-CN"/>
        </w:rPr>
        <w:t>贴合实际</w:t>
      </w:r>
      <w:r w:rsidR="00E079FE">
        <w:rPr>
          <w:rFonts w:ascii="微软雅黑" w:eastAsia="微软雅黑" w:hAnsi="微软雅黑" w:cs="微软雅黑" w:hint="eastAsia"/>
          <w:lang w:eastAsia="zh-CN"/>
        </w:rPr>
        <w:t>。XLP</w:t>
      </w:r>
      <w:r w:rsidRPr="001E0D13">
        <w:rPr>
          <w:rFonts w:ascii="微软雅黑" w:eastAsia="微软雅黑" w:hAnsi="微软雅黑" w:cs="微软雅黑" w:hint="eastAsia"/>
          <w:lang w:eastAsia="zh-CN"/>
        </w:rPr>
        <w:t>活动</w:t>
      </w:r>
      <w:r w:rsidR="00E079FE">
        <w:rPr>
          <w:rFonts w:ascii="微软雅黑" w:eastAsia="微软雅黑" w:hAnsi="微软雅黑" w:cs="微软雅黑" w:hint="eastAsia"/>
          <w:lang w:eastAsia="zh-CN"/>
        </w:rPr>
        <w:t>考虑了现实的人际互动，</w:t>
      </w:r>
      <w:r w:rsidRPr="001E0D13">
        <w:rPr>
          <w:rFonts w:ascii="微软雅黑" w:eastAsia="微软雅黑" w:hAnsi="微软雅黑" w:cs="微软雅黑" w:hint="eastAsia"/>
          <w:lang w:eastAsia="zh-CN"/>
        </w:rPr>
        <w:t>运用在</w:t>
      </w:r>
      <w:r w:rsidR="003D2DAF">
        <w:rPr>
          <w:rFonts w:ascii="微软雅黑" w:eastAsia="微软雅黑" w:hAnsi="微软雅黑" w:cs="微软雅黑" w:hint="eastAsia"/>
          <w:lang w:eastAsia="zh-CN"/>
        </w:rPr>
        <w:t>现代科技，鼓励学生基于快速演进的互联网设计法则，去定义社会准则，并制定可行的</w:t>
      </w:r>
      <w:r w:rsidRPr="001E0D13">
        <w:rPr>
          <w:rFonts w:ascii="微软雅黑" w:eastAsia="微软雅黑" w:hAnsi="微软雅黑" w:cs="微软雅黑" w:hint="eastAsia"/>
          <w:lang w:eastAsia="zh-CN"/>
        </w:rPr>
        <w:t>规章制度。</w:t>
      </w:r>
    </w:p>
    <w:p w14:paraId="24BF991A" w14:textId="0968641D" w:rsidR="00C73A39" w:rsidRPr="003D2DAF" w:rsidRDefault="004A563F" w:rsidP="003D2DAF">
      <w:pPr>
        <w:pStyle w:val="FreeForm"/>
        <w:numPr>
          <w:ilvl w:val="0"/>
          <w:numId w:val="10"/>
        </w:numPr>
        <w:ind w:right="1060"/>
        <w:rPr>
          <w:rFonts w:ascii="Times New Roman" w:hAnsi="Times New Roman" w:cs="Times New Roman"/>
          <w:lang w:eastAsia="zh-CN"/>
        </w:rPr>
      </w:pPr>
      <w:r w:rsidRPr="003D2DAF">
        <w:rPr>
          <w:rFonts w:ascii="微软雅黑" w:eastAsia="微软雅黑" w:hAnsi="微软雅黑" w:cs="微软雅黑"/>
          <w:lang w:eastAsia="zh-CN"/>
        </w:rPr>
        <w:t xml:space="preserve">XLP </w:t>
      </w:r>
      <w:r w:rsidR="003D2DAF" w:rsidRPr="003D2DAF">
        <w:rPr>
          <w:rFonts w:ascii="微软雅黑" w:eastAsia="微软雅黑" w:hAnsi="微软雅黑" w:cs="微软雅黑"/>
          <w:lang w:eastAsia="zh-CN"/>
        </w:rPr>
        <w:t>变自上而下的教授为自下而上的学习</w:t>
      </w:r>
      <w:r w:rsidR="003D2DAF" w:rsidRPr="003D2DAF">
        <w:rPr>
          <w:rFonts w:ascii="微软雅黑" w:eastAsia="微软雅黑" w:hAnsi="微软雅黑" w:cs="微软雅黑" w:hint="eastAsia"/>
          <w:lang w:eastAsia="zh-CN"/>
        </w:rPr>
        <w:t>，</w:t>
      </w:r>
      <w:r w:rsidR="003D2DAF" w:rsidRPr="003D2DAF">
        <w:rPr>
          <w:rFonts w:ascii="微软雅黑" w:eastAsia="微软雅黑" w:hAnsi="微软雅黑" w:cs="微软雅黑"/>
          <w:lang w:eastAsia="zh-CN"/>
        </w:rPr>
        <w:t>让学生得到更多的锻炼</w:t>
      </w:r>
      <w:r w:rsidR="003D2DAF" w:rsidRPr="003D2DAF">
        <w:rPr>
          <w:rFonts w:ascii="微软雅黑" w:eastAsia="微软雅黑" w:hAnsi="微软雅黑" w:cs="微软雅黑" w:hint="eastAsia"/>
          <w:lang w:eastAsia="zh-CN"/>
        </w:rPr>
        <w:t>，</w:t>
      </w:r>
      <w:r w:rsidR="003D2DAF" w:rsidRPr="003D2DAF">
        <w:rPr>
          <w:rFonts w:ascii="微软雅黑" w:eastAsia="微软雅黑" w:hAnsi="微软雅黑" w:cs="微软雅黑"/>
          <w:lang w:eastAsia="zh-CN"/>
        </w:rPr>
        <w:t>从而充分释放他们的潜能</w:t>
      </w:r>
      <w:r w:rsidR="003D2DAF" w:rsidRPr="003D2DAF">
        <w:rPr>
          <w:rFonts w:ascii="微软雅黑" w:eastAsia="微软雅黑" w:hAnsi="微软雅黑" w:cs="微软雅黑" w:hint="eastAsia"/>
          <w:lang w:eastAsia="zh-CN"/>
        </w:rPr>
        <w:t>，</w:t>
      </w:r>
      <w:r w:rsidR="003D2DAF">
        <w:rPr>
          <w:rFonts w:ascii="微软雅黑" w:eastAsia="微软雅黑" w:hAnsi="微软雅黑" w:cs="微软雅黑"/>
          <w:lang w:eastAsia="zh-CN"/>
        </w:rPr>
        <w:t>以及</w:t>
      </w:r>
      <w:r w:rsidR="003D2DAF" w:rsidRPr="003D2DAF">
        <w:rPr>
          <w:rFonts w:ascii="微软雅黑" w:eastAsia="微软雅黑" w:hAnsi="微软雅黑" w:cs="微软雅黑"/>
          <w:lang w:eastAsia="zh-CN"/>
        </w:rPr>
        <w:t>团队合作的力量</w:t>
      </w:r>
      <w:r w:rsidR="003D2DAF" w:rsidRPr="003D2DAF">
        <w:rPr>
          <w:rFonts w:ascii="微软雅黑" w:eastAsia="微软雅黑" w:hAnsi="微软雅黑" w:cs="微软雅黑" w:hint="eastAsia"/>
          <w:lang w:eastAsia="zh-CN"/>
        </w:rPr>
        <w:t>。</w:t>
      </w:r>
    </w:p>
    <w:p w14:paraId="01AACD53" w14:textId="77777777" w:rsidR="003D2DAF" w:rsidRDefault="003D2DAF">
      <w:pPr>
        <w:pStyle w:val="FreeForm"/>
        <w:ind w:right="1060" w:firstLine="0"/>
        <w:rPr>
          <w:rFonts w:ascii="Times New Roman" w:hAnsi="Times New Roman" w:cs="Times New Roman"/>
          <w:lang w:eastAsia="zh-CN"/>
        </w:rPr>
      </w:pPr>
    </w:p>
    <w:p w14:paraId="1DCD65DC" w14:textId="6BC97054" w:rsidR="006A2EDB" w:rsidRDefault="006A2EDB">
      <w:pPr>
        <w:pStyle w:val="FreeForm"/>
        <w:ind w:right="1060" w:firstLine="0"/>
        <w:rPr>
          <w:rFonts w:ascii="Times New Roman" w:hAnsi="Times New Roman" w:cs="Times New Roman"/>
        </w:rPr>
      </w:pPr>
      <w:r w:rsidRPr="00150AD6">
        <w:rPr>
          <w:rFonts w:ascii="Times New Roman" w:hAnsi="Times New Roman" w:cs="Times New Roman"/>
        </w:rPr>
        <w:t>Teaching Perspective</w:t>
      </w:r>
    </w:p>
    <w:p w14:paraId="42889A48" w14:textId="08283504" w:rsidR="00961D47" w:rsidRDefault="00961D47" w:rsidP="00961D47">
      <w:pPr>
        <w:pStyle w:val="FreeForm"/>
        <w:numPr>
          <w:ilvl w:val="0"/>
          <w:numId w:val="2"/>
        </w:numPr>
        <w:ind w:right="1060"/>
        <w:rPr>
          <w:rFonts w:ascii="Times New Roman" w:eastAsia="Arial" w:hAnsi="Times New Roman" w:cs="Times New Roman"/>
        </w:rPr>
      </w:pPr>
      <w:r w:rsidRPr="00150AD6">
        <w:rPr>
          <w:rFonts w:ascii="Times New Roman" w:eastAsia="Arial" w:hAnsi="Times New Roman" w:cs="Times New Roman"/>
        </w:rPr>
        <w:t xml:space="preserve">XLP </w:t>
      </w:r>
      <w:r w:rsidR="0054208E">
        <w:rPr>
          <w:rFonts w:ascii="Times New Roman" w:eastAsia="Arial" w:hAnsi="Times New Roman" w:cs="Times New Roman"/>
        </w:rPr>
        <w:t>encourages an</w:t>
      </w:r>
      <w:r w:rsidR="005547E6" w:rsidRPr="00150AD6">
        <w:rPr>
          <w:rFonts w:ascii="Times New Roman" w:eastAsia="Arial" w:hAnsi="Times New Roman" w:cs="Times New Roman"/>
        </w:rPr>
        <w:t xml:space="preserve"> evolutionary </w:t>
      </w:r>
      <w:r w:rsidR="007C6C50">
        <w:rPr>
          <w:rFonts w:ascii="Times New Roman" w:eastAsia="Arial" w:hAnsi="Times New Roman" w:cs="Times New Roman"/>
        </w:rPr>
        <w:t>process, which</w:t>
      </w:r>
      <w:r w:rsidRPr="00150AD6">
        <w:rPr>
          <w:rFonts w:ascii="Times New Roman" w:eastAsia="Arial" w:hAnsi="Times New Roman" w:cs="Times New Roman"/>
        </w:rPr>
        <w:t xml:space="preserve"> create</w:t>
      </w:r>
      <w:r w:rsidR="0088270B">
        <w:rPr>
          <w:rFonts w:ascii="Times New Roman" w:eastAsia="Arial" w:hAnsi="Times New Roman" w:cs="Times New Roman"/>
        </w:rPr>
        <w:t>s</w:t>
      </w:r>
      <w:r w:rsidRPr="00150AD6">
        <w:rPr>
          <w:rFonts w:ascii="Times New Roman" w:eastAsia="Arial" w:hAnsi="Times New Roman" w:cs="Times New Roman"/>
        </w:rPr>
        <w:t xml:space="preserve"> </w:t>
      </w:r>
      <w:r w:rsidR="006D09FA">
        <w:rPr>
          <w:rFonts w:ascii="Times New Roman" w:eastAsia="Arial" w:hAnsi="Times New Roman" w:cs="Times New Roman"/>
        </w:rPr>
        <w:t xml:space="preserve">a digitally enabled learning context that delivers rich social-interactions and leaves </w:t>
      </w:r>
      <w:r w:rsidR="00A35E2D">
        <w:rPr>
          <w:rFonts w:ascii="Times New Roman" w:eastAsia="Arial" w:hAnsi="Times New Roman" w:cs="Times New Roman"/>
        </w:rPr>
        <w:t>no-</w:t>
      </w:r>
      <w:r w:rsidR="006D09FA">
        <w:rPr>
          <w:rFonts w:ascii="Times New Roman" w:eastAsia="Arial" w:hAnsi="Times New Roman" w:cs="Times New Roman"/>
        </w:rPr>
        <w:t>one behind.</w:t>
      </w:r>
    </w:p>
    <w:p w14:paraId="0D938C2F" w14:textId="69E16B9E" w:rsidR="00961D47" w:rsidRDefault="00E05C9B" w:rsidP="00961D47">
      <w:pPr>
        <w:pStyle w:val="FreeForm"/>
        <w:numPr>
          <w:ilvl w:val="0"/>
          <w:numId w:val="2"/>
        </w:numPr>
        <w:ind w:right="1060"/>
        <w:rPr>
          <w:rFonts w:ascii="Times New Roman" w:eastAsia="Arial" w:hAnsi="Times New Roman" w:cs="Times New Roman"/>
        </w:rPr>
      </w:pPr>
      <w:r>
        <w:rPr>
          <w:rFonts w:ascii="Times New Roman" w:eastAsia="Arial" w:hAnsi="Times New Roman" w:cs="Times New Roman"/>
        </w:rPr>
        <w:t xml:space="preserve">By placing students in control of learning, </w:t>
      </w:r>
      <w:r w:rsidR="00961D47" w:rsidRPr="00150AD6">
        <w:rPr>
          <w:rFonts w:ascii="Times New Roman" w:eastAsia="Arial" w:hAnsi="Times New Roman" w:cs="Times New Roman"/>
        </w:rPr>
        <w:t>XLP redefines teachers’</w:t>
      </w:r>
      <w:r w:rsidR="00724CA5" w:rsidRPr="00150AD6">
        <w:rPr>
          <w:rFonts w:ascii="Times New Roman" w:eastAsia="Arial" w:hAnsi="Times New Roman" w:cs="Times New Roman"/>
        </w:rPr>
        <w:t xml:space="preserve"> roles as curators </w:t>
      </w:r>
      <w:r w:rsidR="00164161" w:rsidRPr="00150AD6">
        <w:rPr>
          <w:rFonts w:ascii="Times New Roman" w:eastAsia="Arial" w:hAnsi="Times New Roman" w:cs="Times New Roman"/>
        </w:rPr>
        <w:t xml:space="preserve">of </w:t>
      </w:r>
      <w:r w:rsidR="00724CA5" w:rsidRPr="00150AD6">
        <w:rPr>
          <w:rFonts w:ascii="Times New Roman" w:eastAsia="Arial" w:hAnsi="Times New Roman" w:cs="Times New Roman"/>
        </w:rPr>
        <w:t>learning resources</w:t>
      </w:r>
      <w:r w:rsidR="001935B1" w:rsidRPr="00150AD6">
        <w:rPr>
          <w:rFonts w:ascii="Times New Roman" w:eastAsia="Arial" w:hAnsi="Times New Roman" w:cs="Times New Roman"/>
        </w:rPr>
        <w:t xml:space="preserve"> and as </w:t>
      </w:r>
      <w:r w:rsidR="005534FB">
        <w:rPr>
          <w:rFonts w:ascii="Times New Roman" w:eastAsia="Arial" w:hAnsi="Times New Roman" w:cs="Times New Roman"/>
        </w:rPr>
        <w:t>evaluators</w:t>
      </w:r>
      <w:r w:rsidR="001935B1" w:rsidRPr="00150AD6">
        <w:rPr>
          <w:rFonts w:ascii="Times New Roman" w:eastAsia="Arial" w:hAnsi="Times New Roman" w:cs="Times New Roman"/>
        </w:rPr>
        <w:t xml:space="preserve"> of students’</w:t>
      </w:r>
      <w:r w:rsidR="00961D47" w:rsidRPr="00150AD6">
        <w:rPr>
          <w:rFonts w:ascii="Times New Roman" w:eastAsia="Arial" w:hAnsi="Times New Roman" w:cs="Times New Roman"/>
        </w:rPr>
        <w:t xml:space="preserve"> </w:t>
      </w:r>
      <w:r w:rsidR="00A107C4" w:rsidRPr="00150AD6">
        <w:rPr>
          <w:rFonts w:ascii="Times New Roman" w:eastAsia="Arial" w:hAnsi="Times New Roman" w:cs="Times New Roman"/>
        </w:rPr>
        <w:t>learning-</w:t>
      </w:r>
      <w:r w:rsidR="0054480D" w:rsidRPr="00150AD6">
        <w:rPr>
          <w:rFonts w:ascii="Times New Roman" w:eastAsia="Arial" w:hAnsi="Times New Roman" w:cs="Times New Roman"/>
        </w:rPr>
        <w:t>potentials</w:t>
      </w:r>
      <w:r w:rsidR="001935B1" w:rsidRPr="00150AD6">
        <w:rPr>
          <w:rFonts w:ascii="Times New Roman" w:eastAsia="Arial" w:hAnsi="Times New Roman" w:cs="Times New Roman"/>
        </w:rPr>
        <w:t>.</w:t>
      </w:r>
      <w:ins w:id="1" w:author="benkoo" w:date="2014-09-25T21:25:00Z">
        <w:r w:rsidR="00920238" w:rsidRPr="00150AD6">
          <w:rPr>
            <w:rFonts w:ascii="Times New Roman" w:eastAsia="Arial" w:hAnsi="Times New Roman" w:cs="Times New Roman"/>
          </w:rPr>
          <w:t xml:space="preserve"> </w:t>
        </w:r>
      </w:ins>
    </w:p>
    <w:p w14:paraId="10F821FC" w14:textId="7CF97992" w:rsidR="0007122E" w:rsidRDefault="00961D47" w:rsidP="0007122E">
      <w:pPr>
        <w:pStyle w:val="FreeForm"/>
        <w:numPr>
          <w:ilvl w:val="0"/>
          <w:numId w:val="2"/>
        </w:numPr>
        <w:ind w:right="1060"/>
        <w:rPr>
          <w:rFonts w:ascii="Times New Roman" w:eastAsia="Arial" w:hAnsi="Times New Roman" w:cs="Times New Roman"/>
        </w:rPr>
      </w:pPr>
      <w:r w:rsidRPr="00150AD6">
        <w:rPr>
          <w:rFonts w:ascii="Times New Roman" w:eastAsia="Arial" w:hAnsi="Times New Roman" w:cs="Times New Roman"/>
        </w:rPr>
        <w:t xml:space="preserve">XLP provides </w:t>
      </w:r>
      <w:r w:rsidR="00384347" w:rsidRPr="00150AD6">
        <w:rPr>
          <w:rFonts w:ascii="Times New Roman" w:eastAsia="Arial" w:hAnsi="Times New Roman" w:cs="Times New Roman"/>
        </w:rPr>
        <w:t>network-enabled</w:t>
      </w:r>
      <w:r w:rsidRPr="00150AD6">
        <w:rPr>
          <w:rFonts w:ascii="Times New Roman" w:eastAsia="Arial" w:hAnsi="Times New Roman" w:cs="Times New Roman"/>
        </w:rPr>
        <w:t xml:space="preserve"> </w:t>
      </w:r>
      <w:r w:rsidR="00384347" w:rsidRPr="00150AD6">
        <w:rPr>
          <w:rFonts w:ascii="Times New Roman" w:eastAsia="Arial" w:hAnsi="Times New Roman" w:cs="Times New Roman"/>
        </w:rPr>
        <w:t>learning data</w:t>
      </w:r>
      <w:r w:rsidRPr="00150AD6">
        <w:rPr>
          <w:rFonts w:ascii="Times New Roman" w:eastAsia="Arial" w:hAnsi="Times New Roman" w:cs="Times New Roman"/>
        </w:rPr>
        <w:t xml:space="preserve"> management technology </w:t>
      </w:r>
      <w:r w:rsidR="00653B94">
        <w:rPr>
          <w:rFonts w:ascii="Times New Roman" w:eastAsia="Arial" w:hAnsi="Times New Roman" w:cs="Times New Roman"/>
        </w:rPr>
        <w:t>that</w:t>
      </w:r>
      <w:r w:rsidRPr="00150AD6">
        <w:rPr>
          <w:rFonts w:ascii="Times New Roman" w:eastAsia="Arial" w:hAnsi="Times New Roman" w:cs="Times New Roman"/>
        </w:rPr>
        <w:t xml:space="preserve"> </w:t>
      </w:r>
      <w:r w:rsidR="00AB50B7">
        <w:rPr>
          <w:rFonts w:ascii="Times New Roman" w:eastAsia="Arial" w:hAnsi="Times New Roman" w:cs="Times New Roman"/>
        </w:rPr>
        <w:t>enable</w:t>
      </w:r>
      <w:r w:rsidR="002F1907">
        <w:rPr>
          <w:rFonts w:ascii="Times New Roman" w:eastAsia="Arial" w:hAnsi="Times New Roman" w:cs="Times New Roman"/>
        </w:rPr>
        <w:t>s</w:t>
      </w:r>
      <w:r w:rsidR="007F4642" w:rsidRPr="00150AD6">
        <w:rPr>
          <w:rFonts w:ascii="Times New Roman" w:eastAsia="Arial" w:hAnsi="Times New Roman" w:cs="Times New Roman"/>
        </w:rPr>
        <w:t xml:space="preserve"> stakeholders </w:t>
      </w:r>
      <w:r w:rsidR="00A27D42">
        <w:rPr>
          <w:rFonts w:ascii="Times New Roman" w:eastAsia="Arial" w:hAnsi="Times New Roman" w:cs="Times New Roman"/>
        </w:rPr>
        <w:t xml:space="preserve">to </w:t>
      </w:r>
      <w:r w:rsidR="001E5A06" w:rsidRPr="00150AD6">
        <w:rPr>
          <w:rFonts w:ascii="Times New Roman" w:eastAsia="Arial" w:hAnsi="Times New Roman" w:cs="Times New Roman"/>
        </w:rPr>
        <w:t>record</w:t>
      </w:r>
      <w:r w:rsidR="00920238" w:rsidRPr="00150AD6">
        <w:rPr>
          <w:rFonts w:ascii="Times New Roman" w:eastAsia="Arial" w:hAnsi="Times New Roman" w:cs="Times New Roman"/>
        </w:rPr>
        <w:t xml:space="preserve">, </w:t>
      </w:r>
      <w:r w:rsidRPr="00150AD6">
        <w:rPr>
          <w:rFonts w:ascii="Times New Roman" w:eastAsia="Arial" w:hAnsi="Times New Roman" w:cs="Times New Roman"/>
        </w:rPr>
        <w:t xml:space="preserve">analyze and identify learning </w:t>
      </w:r>
      <w:r w:rsidR="00A74326" w:rsidRPr="00150AD6">
        <w:rPr>
          <w:rFonts w:ascii="Times New Roman" w:eastAsia="Arial" w:hAnsi="Times New Roman" w:cs="Times New Roman"/>
        </w:rPr>
        <w:t>trajectories</w:t>
      </w:r>
      <w:r w:rsidR="00BB2E90" w:rsidRPr="00150AD6">
        <w:rPr>
          <w:rFonts w:ascii="Times New Roman" w:eastAsia="Arial" w:hAnsi="Times New Roman" w:cs="Times New Roman"/>
        </w:rPr>
        <w:t xml:space="preserve"> </w:t>
      </w:r>
      <w:r w:rsidR="004247A2">
        <w:rPr>
          <w:rFonts w:ascii="Times New Roman" w:eastAsia="Arial" w:hAnsi="Times New Roman" w:cs="Times New Roman"/>
        </w:rPr>
        <w:t>to define</w:t>
      </w:r>
      <w:r w:rsidR="00BB2E90" w:rsidRPr="00150AD6">
        <w:rPr>
          <w:rFonts w:ascii="Times New Roman" w:eastAsia="Arial" w:hAnsi="Times New Roman" w:cs="Times New Roman"/>
        </w:rPr>
        <w:t xml:space="preserve"> new directions</w:t>
      </w:r>
      <w:r w:rsidR="002654E7" w:rsidRPr="00150AD6">
        <w:rPr>
          <w:rFonts w:ascii="Times New Roman" w:eastAsia="Arial" w:hAnsi="Times New Roman" w:cs="Times New Roman"/>
        </w:rPr>
        <w:t xml:space="preserve"> </w:t>
      </w:r>
      <w:r w:rsidR="00571836" w:rsidRPr="00150AD6">
        <w:rPr>
          <w:rFonts w:ascii="Times New Roman" w:eastAsia="Arial" w:hAnsi="Times New Roman" w:cs="Times New Roman"/>
        </w:rPr>
        <w:t>for</w:t>
      </w:r>
      <w:r w:rsidR="002654E7" w:rsidRPr="00150AD6">
        <w:rPr>
          <w:rFonts w:ascii="Times New Roman" w:eastAsia="Arial" w:hAnsi="Times New Roman" w:cs="Times New Roman"/>
        </w:rPr>
        <w:t xml:space="preserve"> </w:t>
      </w:r>
      <w:r w:rsidR="00BA09E4">
        <w:rPr>
          <w:rFonts w:ascii="Times New Roman" w:eastAsia="Arial" w:hAnsi="Times New Roman" w:cs="Times New Roman"/>
        </w:rPr>
        <w:t>progress</w:t>
      </w:r>
      <w:r w:rsidRPr="00150AD6">
        <w:rPr>
          <w:rFonts w:ascii="Times New Roman" w:eastAsia="Arial" w:hAnsi="Times New Roman" w:cs="Times New Roman"/>
        </w:rPr>
        <w:t>.</w:t>
      </w:r>
    </w:p>
    <w:p w14:paraId="79A254B3" w14:textId="77777777" w:rsidR="00AE61A2" w:rsidRPr="00A9396B" w:rsidRDefault="00AE61A2" w:rsidP="00A9396B">
      <w:pPr>
        <w:pStyle w:val="FreeForm"/>
        <w:spacing w:line="276" w:lineRule="auto"/>
        <w:ind w:right="1060" w:firstLine="0"/>
        <w:jc w:val="both"/>
        <w:rPr>
          <w:rFonts w:ascii="微软雅黑" w:eastAsia="微软雅黑" w:hAnsi="微软雅黑"/>
          <w:sz w:val="22"/>
          <w:lang w:eastAsia="zh-CN"/>
        </w:rPr>
      </w:pPr>
      <w:r w:rsidRPr="00A9396B">
        <w:rPr>
          <w:rFonts w:ascii="微软雅黑" w:eastAsia="微软雅黑" w:hAnsi="微软雅黑"/>
          <w:sz w:val="22"/>
          <w:lang w:eastAsia="zh-CN"/>
        </w:rPr>
        <w:t>从教学的角度而言</w:t>
      </w:r>
      <w:r w:rsidRPr="00A9396B">
        <w:rPr>
          <w:rFonts w:ascii="微软雅黑" w:eastAsia="微软雅黑" w:hAnsi="微软雅黑" w:hint="eastAsia"/>
          <w:sz w:val="22"/>
          <w:lang w:eastAsia="zh-CN"/>
        </w:rPr>
        <w:t>：</w:t>
      </w:r>
    </w:p>
    <w:p w14:paraId="61CC0074" w14:textId="2A90C8DF" w:rsidR="00AE61A2" w:rsidRPr="00AE68E3" w:rsidRDefault="00AE61A2" w:rsidP="00AE61A2">
      <w:pPr>
        <w:pStyle w:val="FreeForm"/>
        <w:numPr>
          <w:ilvl w:val="0"/>
          <w:numId w:val="9"/>
        </w:numPr>
        <w:spacing w:line="276" w:lineRule="auto"/>
        <w:ind w:right="1060"/>
        <w:jc w:val="both"/>
        <w:rPr>
          <w:rFonts w:ascii="微软雅黑" w:eastAsia="微软雅黑" w:hAnsi="微软雅黑"/>
          <w:sz w:val="22"/>
          <w:lang w:eastAsia="zh-CN"/>
        </w:rPr>
      </w:pPr>
      <w:r w:rsidRPr="00AE68E3">
        <w:rPr>
          <w:rFonts w:ascii="微软雅黑" w:eastAsia="微软雅黑" w:hAnsi="微软雅黑"/>
          <w:sz w:val="22"/>
          <w:lang w:eastAsia="zh-CN"/>
        </w:rPr>
        <w:t>XLP</w:t>
      </w:r>
      <w:r>
        <w:rPr>
          <w:rFonts w:ascii="微软雅黑" w:eastAsia="微软雅黑" w:hAnsi="微软雅黑"/>
          <w:sz w:val="22"/>
          <w:lang w:eastAsia="zh-CN"/>
        </w:rPr>
        <w:t>引领</w:t>
      </w:r>
      <w:r w:rsidRPr="00AE68E3">
        <w:rPr>
          <w:rFonts w:ascii="微软雅黑" w:eastAsia="微软雅黑" w:hAnsi="微软雅黑"/>
          <w:sz w:val="22"/>
          <w:lang w:eastAsia="zh-CN"/>
        </w:rPr>
        <w:t>一个渐进的</w:t>
      </w:r>
      <w:r>
        <w:rPr>
          <w:rFonts w:ascii="微软雅黑" w:eastAsia="微软雅黑" w:hAnsi="微软雅黑"/>
          <w:sz w:val="22"/>
          <w:lang w:eastAsia="zh-CN"/>
        </w:rPr>
        <w:t>学习</w:t>
      </w:r>
      <w:r w:rsidRPr="00AE68E3">
        <w:rPr>
          <w:rFonts w:ascii="微软雅黑" w:eastAsia="微软雅黑" w:hAnsi="微软雅黑"/>
          <w:sz w:val="22"/>
          <w:lang w:eastAsia="zh-CN"/>
        </w:rPr>
        <w:t>过程，</w:t>
      </w:r>
      <w:r>
        <w:rPr>
          <w:rFonts w:ascii="微软雅黑" w:eastAsia="微软雅黑" w:hAnsi="微软雅黑"/>
          <w:sz w:val="22"/>
          <w:lang w:eastAsia="zh-CN"/>
        </w:rPr>
        <w:t>并且</w:t>
      </w:r>
      <w:r>
        <w:rPr>
          <w:rFonts w:ascii="微软雅黑" w:eastAsia="微软雅黑" w:hAnsi="微软雅黑" w:hint="eastAsia"/>
          <w:sz w:val="22"/>
          <w:lang w:eastAsia="zh-CN"/>
        </w:rPr>
        <w:t>使用数字化手段记录学习的情景，</w:t>
      </w:r>
      <w:r w:rsidR="00A9396B">
        <w:rPr>
          <w:rFonts w:ascii="微软雅黑" w:eastAsia="微软雅黑" w:hAnsi="微软雅黑" w:hint="eastAsia"/>
          <w:sz w:val="22"/>
          <w:lang w:eastAsia="zh-CN"/>
        </w:rPr>
        <w:t>其中包含了</w:t>
      </w:r>
      <w:r w:rsidR="00A9396B">
        <w:rPr>
          <w:rFonts w:ascii="微软雅黑" w:eastAsia="微软雅黑" w:hAnsi="微软雅黑"/>
          <w:sz w:val="22"/>
          <w:lang w:eastAsia="zh-CN"/>
        </w:rPr>
        <w:t>丰富的人际</w:t>
      </w:r>
      <w:r w:rsidRPr="00AE68E3">
        <w:rPr>
          <w:rFonts w:ascii="微软雅黑" w:eastAsia="微软雅黑" w:hAnsi="微软雅黑"/>
          <w:sz w:val="22"/>
          <w:lang w:eastAsia="zh-CN"/>
        </w:rPr>
        <w:t>互动</w:t>
      </w:r>
      <w:r>
        <w:rPr>
          <w:rFonts w:ascii="微软雅黑" w:eastAsia="微软雅黑" w:hAnsi="微软雅黑" w:hint="eastAsia"/>
          <w:sz w:val="22"/>
          <w:lang w:eastAsia="zh-CN"/>
        </w:rPr>
        <w:t>，</w:t>
      </w:r>
      <w:r>
        <w:rPr>
          <w:rFonts w:ascii="微软雅黑" w:eastAsia="微软雅黑" w:hAnsi="微软雅黑"/>
          <w:sz w:val="22"/>
          <w:lang w:eastAsia="zh-CN"/>
        </w:rPr>
        <w:t>大家互相帮助</w:t>
      </w:r>
      <w:r>
        <w:rPr>
          <w:rFonts w:ascii="微软雅黑" w:eastAsia="微软雅黑" w:hAnsi="微软雅黑" w:hint="eastAsia"/>
          <w:sz w:val="22"/>
          <w:lang w:eastAsia="zh-CN"/>
        </w:rPr>
        <w:t>，</w:t>
      </w:r>
      <w:r w:rsidR="00A9396B">
        <w:rPr>
          <w:rFonts w:ascii="微软雅黑" w:eastAsia="微软雅黑" w:hAnsi="微软雅黑"/>
          <w:sz w:val="22"/>
          <w:lang w:eastAsia="zh-CN"/>
        </w:rPr>
        <w:t>不让任何一个成员掉队</w:t>
      </w:r>
      <w:r w:rsidRPr="00AE68E3">
        <w:rPr>
          <w:rFonts w:ascii="微软雅黑" w:eastAsia="微软雅黑" w:hAnsi="微软雅黑"/>
          <w:sz w:val="22"/>
          <w:lang w:eastAsia="zh-CN"/>
        </w:rPr>
        <w:t>。</w:t>
      </w:r>
    </w:p>
    <w:p w14:paraId="6A3A402C" w14:textId="77777777" w:rsidR="00AE61A2" w:rsidRPr="00571820" w:rsidRDefault="00AE61A2" w:rsidP="00AE61A2">
      <w:pPr>
        <w:pStyle w:val="FreeForm"/>
        <w:numPr>
          <w:ilvl w:val="0"/>
          <w:numId w:val="9"/>
        </w:numPr>
        <w:spacing w:line="276" w:lineRule="auto"/>
        <w:ind w:right="1060"/>
        <w:jc w:val="both"/>
        <w:rPr>
          <w:rFonts w:ascii="微软雅黑" w:eastAsia="微软雅黑" w:hAnsi="微软雅黑"/>
          <w:sz w:val="22"/>
          <w:lang w:eastAsia="zh-CN"/>
        </w:rPr>
      </w:pPr>
      <w:r w:rsidRPr="00571820">
        <w:rPr>
          <w:rFonts w:ascii="微软雅黑" w:eastAsia="微软雅黑" w:hAnsi="微软雅黑" w:hint="eastAsia"/>
          <w:sz w:val="22"/>
          <w:lang w:eastAsia="zh-CN"/>
        </w:rPr>
        <w:t>通过让学生来控制学习的过程</w:t>
      </w:r>
      <w:r w:rsidRPr="00571820">
        <w:rPr>
          <w:rFonts w:ascii="微软雅黑" w:eastAsia="微软雅黑" w:hAnsi="微软雅黑"/>
          <w:sz w:val="22"/>
          <w:lang w:eastAsia="zh-CN"/>
        </w:rPr>
        <w:t>，XLP重新定义了教师的角色，从学习资源的看护者到学生‘学习潜能’的评估者。</w:t>
      </w:r>
    </w:p>
    <w:p w14:paraId="57BCD69D" w14:textId="1AA17CF0" w:rsidR="00AE61A2" w:rsidRPr="00571820" w:rsidRDefault="00AE61A2" w:rsidP="00AE61A2">
      <w:pPr>
        <w:pStyle w:val="FreeForm"/>
        <w:numPr>
          <w:ilvl w:val="0"/>
          <w:numId w:val="9"/>
        </w:numPr>
        <w:spacing w:line="276" w:lineRule="auto"/>
        <w:ind w:right="1060"/>
        <w:jc w:val="both"/>
        <w:rPr>
          <w:rFonts w:ascii="微软雅黑" w:eastAsia="微软雅黑" w:hAnsi="微软雅黑"/>
          <w:sz w:val="22"/>
          <w:lang w:eastAsia="zh-CN"/>
        </w:rPr>
      </w:pPr>
      <w:r w:rsidRPr="00571820">
        <w:rPr>
          <w:rFonts w:ascii="微软雅黑" w:eastAsia="微软雅黑" w:hAnsi="微软雅黑"/>
          <w:sz w:val="22"/>
          <w:lang w:eastAsia="zh-CN"/>
        </w:rPr>
        <w:t>XLP提供了</w:t>
      </w:r>
      <w:r>
        <w:rPr>
          <w:rFonts w:ascii="微软雅黑" w:eastAsia="微软雅黑" w:hAnsi="微软雅黑"/>
          <w:sz w:val="22"/>
          <w:lang w:eastAsia="zh-CN"/>
        </w:rPr>
        <w:t>基于互联网</w:t>
      </w:r>
      <w:r w:rsidRPr="00571820">
        <w:rPr>
          <w:rFonts w:ascii="微软雅黑" w:eastAsia="微软雅黑" w:hAnsi="微软雅黑"/>
          <w:sz w:val="22"/>
          <w:lang w:eastAsia="zh-CN"/>
        </w:rPr>
        <w:t>的学习数据管理技术，使</w:t>
      </w:r>
      <w:r>
        <w:rPr>
          <w:rFonts w:ascii="微软雅黑" w:eastAsia="微软雅黑" w:hAnsi="微软雅黑" w:hint="eastAsia"/>
          <w:sz w:val="22"/>
          <w:lang w:eastAsia="zh-CN"/>
        </w:rPr>
        <w:t>参与活动</w:t>
      </w:r>
      <w:r>
        <w:rPr>
          <w:rFonts w:ascii="微软雅黑" w:eastAsia="微软雅黑" w:hAnsi="微软雅黑"/>
          <w:sz w:val="22"/>
          <w:lang w:eastAsia="zh-CN"/>
        </w:rPr>
        <w:t>的人可以记录</w:t>
      </w:r>
      <w:r>
        <w:rPr>
          <w:rFonts w:ascii="微软雅黑" w:eastAsia="微软雅黑" w:hAnsi="微软雅黑" w:hint="eastAsia"/>
          <w:sz w:val="22"/>
          <w:lang w:eastAsia="zh-CN"/>
        </w:rPr>
        <w:t>、</w:t>
      </w:r>
      <w:r>
        <w:rPr>
          <w:rFonts w:ascii="微软雅黑" w:eastAsia="微软雅黑" w:hAnsi="微软雅黑"/>
          <w:sz w:val="22"/>
          <w:lang w:eastAsia="zh-CN"/>
        </w:rPr>
        <w:t>分析和确定学习曲线</w:t>
      </w:r>
      <w:r>
        <w:rPr>
          <w:rFonts w:ascii="微软雅黑" w:eastAsia="微软雅黑" w:hAnsi="微软雅黑" w:hint="eastAsia"/>
          <w:sz w:val="22"/>
          <w:lang w:eastAsia="zh-CN"/>
        </w:rPr>
        <w:t>，</w:t>
      </w:r>
      <w:r w:rsidR="00A9396B">
        <w:rPr>
          <w:rFonts w:ascii="微软雅黑" w:eastAsia="微软雅黑" w:hAnsi="微软雅黑"/>
          <w:sz w:val="22"/>
          <w:lang w:eastAsia="zh-CN"/>
        </w:rPr>
        <w:t>并不断校正前进</w:t>
      </w:r>
      <w:r>
        <w:rPr>
          <w:rFonts w:ascii="微软雅黑" w:eastAsia="微软雅黑" w:hAnsi="微软雅黑"/>
          <w:sz w:val="22"/>
          <w:lang w:eastAsia="zh-CN"/>
        </w:rPr>
        <w:t>的</w:t>
      </w:r>
      <w:r w:rsidRPr="00571820">
        <w:rPr>
          <w:rFonts w:ascii="微软雅黑" w:eastAsia="微软雅黑" w:hAnsi="微软雅黑"/>
          <w:sz w:val="22"/>
          <w:lang w:eastAsia="zh-CN"/>
        </w:rPr>
        <w:t>方向。</w:t>
      </w:r>
    </w:p>
    <w:p w14:paraId="14E0DF08" w14:textId="77777777" w:rsidR="0007122E" w:rsidRDefault="0007122E" w:rsidP="00571820">
      <w:pPr>
        <w:pStyle w:val="FreeForm"/>
        <w:ind w:left="720" w:right="1060" w:firstLine="0"/>
        <w:rPr>
          <w:rFonts w:ascii="Times New Roman" w:eastAsia="Arial" w:hAnsi="Times New Roman" w:cs="Times New Roman"/>
          <w:lang w:eastAsia="zh-CN"/>
        </w:rPr>
      </w:pPr>
    </w:p>
    <w:p w14:paraId="11D8F54C" w14:textId="77777777" w:rsidR="0007122E" w:rsidRDefault="0007122E" w:rsidP="0007122E">
      <w:pPr>
        <w:pStyle w:val="FreeForm"/>
        <w:ind w:right="1060"/>
        <w:rPr>
          <w:rFonts w:ascii="Times New Roman" w:eastAsia="Arial" w:hAnsi="Times New Roman" w:cs="Times New Roman"/>
          <w:lang w:eastAsia="zh-CN"/>
        </w:rPr>
      </w:pPr>
    </w:p>
    <w:p w14:paraId="13E66FF8" w14:textId="1A3C6EA1" w:rsidR="00313E27" w:rsidRPr="0007122E" w:rsidRDefault="00C576DE" w:rsidP="0007122E">
      <w:pPr>
        <w:pStyle w:val="FreeForm"/>
        <w:ind w:right="1060" w:firstLine="0"/>
        <w:rPr>
          <w:rFonts w:ascii="Times New Roman" w:eastAsia="Arial" w:hAnsi="Times New Roman" w:cs="Times New Roman"/>
        </w:rPr>
      </w:pPr>
      <w:r w:rsidRPr="0007122E">
        <w:rPr>
          <w:rFonts w:ascii="Arial"/>
          <w:b/>
        </w:rPr>
        <w:t>Approach</w:t>
      </w:r>
    </w:p>
    <w:p w14:paraId="39FC9BC1" w14:textId="70608428" w:rsidR="00A833FC" w:rsidRDefault="00081265" w:rsidP="00A833FC">
      <w:pPr>
        <w:pStyle w:val="FreeForm"/>
        <w:ind w:right="1060" w:firstLine="0"/>
        <w:jc w:val="both"/>
        <w:rPr>
          <w:rFonts w:ascii="Times New Roman" w:hAnsi="Times New Roman" w:cs="Times New Roman"/>
        </w:rPr>
      </w:pPr>
      <w:r>
        <w:rPr>
          <w:rFonts w:ascii="Times New Roman" w:hAnsi="Times New Roman" w:cs="Times New Roman"/>
        </w:rPr>
        <w:t>XLP</w:t>
      </w:r>
      <w:r w:rsidR="00A833FC" w:rsidRPr="003E59E1">
        <w:rPr>
          <w:rFonts w:ascii="Times New Roman" w:hAnsi="Times New Roman" w:cs="Times New Roman"/>
        </w:rPr>
        <w:t xml:space="preserve"> </w:t>
      </w:r>
      <w:r w:rsidR="00A56B60" w:rsidRPr="003E59E1">
        <w:rPr>
          <w:rFonts w:ascii="Times New Roman" w:hAnsi="Times New Roman" w:cs="Times New Roman"/>
        </w:rPr>
        <w:t>r</w:t>
      </w:r>
      <w:r w:rsidR="00EF19B9" w:rsidRPr="003E59E1">
        <w:rPr>
          <w:rFonts w:ascii="Times New Roman" w:hAnsi="Times New Roman" w:cs="Times New Roman"/>
        </w:rPr>
        <w:t>e</w:t>
      </w:r>
      <w:r w:rsidR="00A56B60" w:rsidRPr="003E59E1">
        <w:rPr>
          <w:rFonts w:ascii="Times New Roman" w:hAnsi="Times New Roman" w:cs="Times New Roman"/>
        </w:rPr>
        <w:t>-</w:t>
      </w:r>
      <w:r w:rsidR="007C4F24">
        <w:rPr>
          <w:rFonts w:ascii="Times New Roman" w:hAnsi="Times New Roman" w:cs="Times New Roman"/>
        </w:rPr>
        <w:t>structures</w:t>
      </w:r>
      <w:r w:rsidR="00EF19B9" w:rsidRPr="003E59E1">
        <w:rPr>
          <w:rFonts w:ascii="Times New Roman" w:hAnsi="Times New Roman" w:cs="Times New Roman"/>
        </w:rPr>
        <w:t xml:space="preserve"> </w:t>
      </w:r>
      <w:r w:rsidR="000155BA">
        <w:rPr>
          <w:rFonts w:ascii="Times New Roman" w:hAnsi="Times New Roman" w:cs="Times New Roman"/>
        </w:rPr>
        <w:t xml:space="preserve">a </w:t>
      </w:r>
      <w:r w:rsidR="00083638" w:rsidRPr="003E59E1">
        <w:rPr>
          <w:rFonts w:ascii="Times New Roman" w:hAnsi="Times New Roman" w:cs="Times New Roman"/>
        </w:rPr>
        <w:t>l</w:t>
      </w:r>
      <w:r w:rsidR="00EF19B9" w:rsidRPr="003E59E1">
        <w:rPr>
          <w:rFonts w:ascii="Times New Roman" w:hAnsi="Times New Roman" w:cs="Times New Roman"/>
        </w:rPr>
        <w:t xml:space="preserve">earning </w:t>
      </w:r>
      <w:r w:rsidR="000155BA">
        <w:rPr>
          <w:rFonts w:ascii="Times New Roman" w:hAnsi="Times New Roman" w:cs="Times New Roman"/>
        </w:rPr>
        <w:t>environment</w:t>
      </w:r>
      <w:r w:rsidR="009F05BC">
        <w:rPr>
          <w:rFonts w:ascii="Times New Roman" w:hAnsi="Times New Roman" w:cs="Times New Roman"/>
        </w:rPr>
        <w:t xml:space="preserve"> </w:t>
      </w:r>
      <w:r w:rsidR="00140780">
        <w:rPr>
          <w:rFonts w:ascii="Times New Roman" w:hAnsi="Times New Roman" w:cs="Times New Roman"/>
        </w:rPr>
        <w:t xml:space="preserve">into </w:t>
      </w:r>
      <w:r w:rsidR="00EF19B9" w:rsidRPr="003E59E1">
        <w:rPr>
          <w:rFonts w:ascii="Times New Roman" w:hAnsi="Times New Roman" w:cs="Times New Roman"/>
        </w:rPr>
        <w:t>a</w:t>
      </w:r>
      <w:r w:rsidR="003F0041">
        <w:rPr>
          <w:rFonts w:ascii="Times New Roman" w:hAnsi="Times New Roman" w:cs="Times New Roman"/>
        </w:rPr>
        <w:t>n interactive</w:t>
      </w:r>
      <w:r w:rsidR="00EF19B9" w:rsidRPr="003E59E1">
        <w:rPr>
          <w:rFonts w:ascii="Times New Roman" w:hAnsi="Times New Roman" w:cs="Times New Roman"/>
        </w:rPr>
        <w:t xml:space="preserve"> </w:t>
      </w:r>
      <w:r w:rsidR="00C97C51" w:rsidRPr="003E59E1">
        <w:rPr>
          <w:rFonts w:ascii="Times New Roman" w:hAnsi="Times New Roman" w:cs="Times New Roman"/>
        </w:rPr>
        <w:t>learning/</w:t>
      </w:r>
      <w:r w:rsidR="00EF19B9" w:rsidRPr="003E59E1">
        <w:rPr>
          <w:rFonts w:ascii="Times New Roman" w:hAnsi="Times New Roman" w:cs="Times New Roman"/>
        </w:rPr>
        <w:t xml:space="preserve">publishing workflow. </w:t>
      </w:r>
      <w:r w:rsidR="00F92FDE">
        <w:rPr>
          <w:rFonts w:ascii="Times New Roman" w:hAnsi="Times New Roman" w:cs="Times New Roman"/>
        </w:rPr>
        <w:t>U</w:t>
      </w:r>
      <w:r w:rsidR="00C97C51" w:rsidRPr="003E59E1">
        <w:rPr>
          <w:rFonts w:ascii="Times New Roman" w:hAnsi="Times New Roman" w:cs="Times New Roman"/>
        </w:rPr>
        <w:t>tiliz</w:t>
      </w:r>
      <w:r w:rsidR="00F92FDE">
        <w:rPr>
          <w:rFonts w:ascii="Times New Roman" w:hAnsi="Times New Roman" w:cs="Times New Roman"/>
        </w:rPr>
        <w:t>ing</w:t>
      </w:r>
      <w:r w:rsidR="00C97C51" w:rsidRPr="003E59E1">
        <w:rPr>
          <w:rFonts w:ascii="Times New Roman" w:hAnsi="Times New Roman" w:cs="Times New Roman"/>
        </w:rPr>
        <w:t xml:space="preserve"> open source technologies</w:t>
      </w:r>
      <w:r w:rsidR="003B7A07">
        <w:rPr>
          <w:rFonts w:ascii="Times New Roman" w:hAnsi="Times New Roman" w:cs="Times New Roman"/>
        </w:rPr>
        <w:t>, XLP</w:t>
      </w:r>
      <w:r w:rsidR="00C97C51" w:rsidRPr="003E59E1">
        <w:rPr>
          <w:rFonts w:ascii="Times New Roman" w:hAnsi="Times New Roman" w:cs="Times New Roman"/>
        </w:rPr>
        <w:t xml:space="preserve"> provide</w:t>
      </w:r>
      <w:r w:rsidR="003B7A07">
        <w:rPr>
          <w:rFonts w:ascii="Times New Roman" w:hAnsi="Times New Roman" w:cs="Times New Roman"/>
        </w:rPr>
        <w:t>s</w:t>
      </w:r>
      <w:r w:rsidR="009D6038">
        <w:rPr>
          <w:rFonts w:ascii="Times New Roman" w:hAnsi="Times New Roman" w:cs="Times New Roman"/>
        </w:rPr>
        <w:t xml:space="preserve"> a digital-based </w:t>
      </w:r>
      <w:r w:rsidR="006D5DBD">
        <w:rPr>
          <w:rFonts w:ascii="Times New Roman" w:hAnsi="Times New Roman" w:cs="Times New Roman"/>
        </w:rPr>
        <w:t xml:space="preserve">bottom-up </w:t>
      </w:r>
      <w:r w:rsidR="00C97C51" w:rsidRPr="003E59E1">
        <w:rPr>
          <w:rFonts w:ascii="Times New Roman" w:hAnsi="Times New Roman" w:cs="Times New Roman"/>
        </w:rPr>
        <w:t xml:space="preserve">operating environment, orchestrates inter-disciplinary students and teachers into </w:t>
      </w:r>
      <w:r w:rsidR="00441E54" w:rsidRPr="003E59E1">
        <w:rPr>
          <w:rFonts w:ascii="Times New Roman" w:hAnsi="Times New Roman" w:cs="Times New Roman"/>
        </w:rPr>
        <w:t>Crowd L</w:t>
      </w:r>
      <w:r w:rsidR="000039ED">
        <w:rPr>
          <w:rFonts w:ascii="Times New Roman" w:hAnsi="Times New Roman" w:cs="Times New Roman"/>
        </w:rPr>
        <w:t xml:space="preserve">earning </w:t>
      </w:r>
      <w:r w:rsidR="007321FF">
        <w:rPr>
          <w:rFonts w:ascii="Times New Roman" w:hAnsi="Times New Roman" w:cs="Times New Roman"/>
        </w:rPr>
        <w:t>participation</w:t>
      </w:r>
      <w:r w:rsidR="00C97C51" w:rsidRPr="003E59E1">
        <w:rPr>
          <w:rFonts w:ascii="Times New Roman" w:hAnsi="Times New Roman" w:cs="Times New Roman"/>
        </w:rPr>
        <w:t xml:space="preserve">, </w:t>
      </w:r>
      <w:r w:rsidR="00FD7FB5">
        <w:rPr>
          <w:rFonts w:ascii="Times New Roman" w:hAnsi="Times New Roman" w:cs="Times New Roman"/>
        </w:rPr>
        <w:t xml:space="preserve">and creates a concurrent </w:t>
      </w:r>
      <w:r w:rsidR="00441E54" w:rsidRPr="003E59E1">
        <w:rPr>
          <w:rFonts w:ascii="Times New Roman" w:hAnsi="Times New Roman" w:cs="Times New Roman"/>
        </w:rPr>
        <w:t>learning</w:t>
      </w:r>
      <w:r w:rsidR="00B653D0">
        <w:rPr>
          <w:rFonts w:ascii="Times New Roman" w:hAnsi="Times New Roman" w:cs="Times New Roman"/>
        </w:rPr>
        <w:t xml:space="preserve"> </w:t>
      </w:r>
      <w:r w:rsidR="00B653D0">
        <w:rPr>
          <w:rFonts w:ascii="Times New Roman" w:hAnsi="Times New Roman" w:cs="Times New Roman"/>
        </w:rPr>
        <w:lastRenderedPageBreak/>
        <w:t xml:space="preserve">process integrated with a </w:t>
      </w:r>
      <w:r w:rsidR="00441E54" w:rsidRPr="003E59E1">
        <w:rPr>
          <w:rFonts w:ascii="Times New Roman" w:hAnsi="Times New Roman" w:cs="Times New Roman"/>
        </w:rPr>
        <w:t xml:space="preserve">compilation process to </w:t>
      </w:r>
      <w:r w:rsidR="00B653D0">
        <w:rPr>
          <w:rFonts w:ascii="Times New Roman" w:hAnsi="Times New Roman" w:cs="Times New Roman"/>
        </w:rPr>
        <w:t>yield</w:t>
      </w:r>
      <w:r w:rsidR="00441E54" w:rsidRPr="003E59E1">
        <w:rPr>
          <w:rFonts w:ascii="Times New Roman" w:hAnsi="Times New Roman" w:cs="Times New Roman"/>
        </w:rPr>
        <w:t xml:space="preserve"> digitally publishable learning </w:t>
      </w:r>
      <w:r w:rsidR="00495698">
        <w:rPr>
          <w:rFonts w:ascii="Times New Roman" w:hAnsi="Times New Roman" w:cs="Times New Roman"/>
        </w:rPr>
        <w:t>summaries</w:t>
      </w:r>
      <w:r w:rsidR="00441E54" w:rsidRPr="003E59E1">
        <w:rPr>
          <w:rFonts w:ascii="Times New Roman" w:hAnsi="Times New Roman" w:cs="Times New Roman"/>
        </w:rPr>
        <w:t>.</w:t>
      </w:r>
      <w:r w:rsidR="00A833FC" w:rsidRPr="003E59E1">
        <w:rPr>
          <w:rFonts w:ascii="Times New Roman" w:hAnsi="Times New Roman" w:cs="Times New Roman"/>
        </w:rPr>
        <w:t xml:space="preserve"> </w:t>
      </w:r>
    </w:p>
    <w:p w14:paraId="3CCE5CE4" w14:textId="3DCEF861" w:rsidR="00D54401" w:rsidRPr="00507E1B" w:rsidRDefault="00D54401" w:rsidP="00507E1B">
      <w:pPr>
        <w:pStyle w:val="FreeForm"/>
        <w:ind w:right="1060" w:firstLine="0"/>
        <w:rPr>
          <w:rFonts w:ascii="Times New Roman" w:hAnsi="Times New Roman" w:cs="Times New Roman"/>
          <w:b/>
          <w:lang w:eastAsia="zh-CN"/>
        </w:rPr>
      </w:pPr>
      <w:r w:rsidRPr="00507E1B">
        <w:rPr>
          <w:rFonts w:ascii="Times New Roman" w:hAnsi="Times New Roman" w:cs="Times New Roman"/>
          <w:b/>
          <w:lang w:eastAsia="zh-CN"/>
        </w:rPr>
        <w:t>方法</w:t>
      </w:r>
      <w:r w:rsidRPr="00507E1B">
        <w:rPr>
          <w:rFonts w:ascii="Times New Roman" w:hAnsi="Times New Roman" w:cs="Times New Roman" w:hint="eastAsia"/>
          <w:b/>
          <w:lang w:eastAsia="zh-CN"/>
        </w:rPr>
        <w:t>：</w:t>
      </w:r>
    </w:p>
    <w:p w14:paraId="2BDF0F48" w14:textId="47B5F740" w:rsidR="00546276" w:rsidRPr="00A9396B" w:rsidRDefault="00D54401" w:rsidP="00A9396B">
      <w:pPr>
        <w:pStyle w:val="FreeForm"/>
        <w:spacing w:line="276" w:lineRule="auto"/>
        <w:ind w:right="1060" w:firstLine="0"/>
        <w:jc w:val="both"/>
        <w:rPr>
          <w:rFonts w:ascii="微软雅黑" w:eastAsia="微软雅黑" w:hAnsi="微软雅黑"/>
          <w:sz w:val="22"/>
          <w:lang w:eastAsia="zh-CN"/>
        </w:rPr>
      </w:pPr>
      <w:r w:rsidRPr="00A9396B">
        <w:rPr>
          <w:rFonts w:ascii="微软雅黑" w:eastAsia="微软雅黑" w:hAnsi="微软雅黑"/>
          <w:sz w:val="22"/>
          <w:lang w:eastAsia="zh-CN"/>
        </w:rPr>
        <w:t>XLP</w:t>
      </w:r>
      <w:r w:rsidR="00A9396B">
        <w:rPr>
          <w:rFonts w:ascii="微软雅黑" w:eastAsia="微软雅黑" w:hAnsi="微软雅黑"/>
          <w:sz w:val="22"/>
          <w:lang w:eastAsia="zh-CN"/>
        </w:rPr>
        <w:t>将学习环境重新整合为</w:t>
      </w:r>
      <w:r w:rsidRPr="00A9396B">
        <w:rPr>
          <w:rFonts w:ascii="微软雅黑" w:eastAsia="微软雅黑" w:hAnsi="微软雅黑"/>
          <w:sz w:val="22"/>
          <w:lang w:eastAsia="zh-CN"/>
        </w:rPr>
        <w:t>一个互动学习/出版发行工作流。利用开源技术，XLP提供了一个</w:t>
      </w:r>
      <w:r w:rsidR="00A9396B">
        <w:rPr>
          <w:rFonts w:ascii="微软雅黑" w:eastAsia="微软雅黑" w:hAnsi="微软雅黑"/>
          <w:sz w:val="22"/>
          <w:lang w:eastAsia="zh-CN"/>
        </w:rPr>
        <w:t>基于</w:t>
      </w:r>
      <w:r w:rsidRPr="00A9396B">
        <w:rPr>
          <w:rFonts w:ascii="微软雅黑" w:eastAsia="微软雅黑" w:hAnsi="微软雅黑"/>
          <w:sz w:val="22"/>
          <w:lang w:eastAsia="zh-CN"/>
        </w:rPr>
        <w:t>数字的自下而上的</w:t>
      </w:r>
      <w:r w:rsidR="00A9396B">
        <w:rPr>
          <w:rFonts w:ascii="微软雅黑" w:eastAsia="微软雅黑" w:hAnsi="微软雅黑" w:hint="eastAsia"/>
          <w:sz w:val="22"/>
          <w:lang w:eastAsia="zh-CN"/>
        </w:rPr>
        <w:t>运维</w:t>
      </w:r>
      <w:r w:rsidRPr="00A9396B">
        <w:rPr>
          <w:rFonts w:ascii="微软雅黑" w:eastAsia="微软雅黑" w:hAnsi="微软雅黑"/>
          <w:sz w:val="22"/>
          <w:lang w:eastAsia="zh-CN"/>
        </w:rPr>
        <w:t>环境，让</w:t>
      </w:r>
      <w:r w:rsidR="00A9396B">
        <w:rPr>
          <w:rFonts w:ascii="微软雅黑" w:eastAsia="微软雅黑" w:hAnsi="微软雅黑"/>
          <w:sz w:val="22"/>
          <w:lang w:eastAsia="zh-CN"/>
        </w:rPr>
        <w:t>具有不同</w:t>
      </w:r>
      <w:r w:rsidRPr="00A9396B">
        <w:rPr>
          <w:rFonts w:ascii="微软雅黑" w:eastAsia="微软雅黑" w:hAnsi="微软雅黑"/>
          <w:sz w:val="22"/>
          <w:lang w:eastAsia="zh-CN"/>
        </w:rPr>
        <w:t>学科</w:t>
      </w:r>
      <w:r w:rsidR="00A9396B">
        <w:rPr>
          <w:rFonts w:ascii="微软雅黑" w:eastAsia="微软雅黑" w:hAnsi="微软雅黑"/>
          <w:sz w:val="22"/>
          <w:lang w:eastAsia="zh-CN"/>
        </w:rPr>
        <w:t>背景</w:t>
      </w:r>
      <w:r w:rsidRPr="00A9396B">
        <w:rPr>
          <w:rFonts w:ascii="微软雅黑" w:eastAsia="微软雅黑" w:hAnsi="微软雅黑"/>
          <w:sz w:val="22"/>
          <w:lang w:eastAsia="zh-CN"/>
        </w:rPr>
        <w:t>的学生和教师参与到</w:t>
      </w:r>
      <w:r w:rsidR="00A9396B">
        <w:rPr>
          <w:rFonts w:ascii="微软雅黑" w:eastAsia="微软雅黑" w:hAnsi="微软雅黑" w:hint="eastAsia"/>
          <w:sz w:val="22"/>
          <w:lang w:eastAsia="zh-CN"/>
        </w:rPr>
        <w:t>‘</w:t>
      </w:r>
      <w:r w:rsidR="00A9396B">
        <w:rPr>
          <w:rFonts w:ascii="微软雅黑" w:eastAsia="微软雅黑" w:hAnsi="微软雅黑"/>
          <w:sz w:val="22"/>
          <w:lang w:eastAsia="zh-CN"/>
        </w:rPr>
        <w:t>群体学习</w:t>
      </w:r>
      <w:r w:rsidR="00A9396B">
        <w:rPr>
          <w:rFonts w:ascii="微软雅黑" w:eastAsia="微软雅黑" w:hAnsi="微软雅黑" w:hint="eastAsia"/>
          <w:sz w:val="22"/>
          <w:lang w:eastAsia="zh-CN"/>
        </w:rPr>
        <w:t>’</w:t>
      </w:r>
      <w:r w:rsidR="00A9396B">
        <w:rPr>
          <w:rFonts w:ascii="微软雅黑" w:eastAsia="微软雅黑" w:hAnsi="微软雅黑"/>
          <w:sz w:val="22"/>
          <w:lang w:eastAsia="zh-CN"/>
        </w:rPr>
        <w:t>中来</w:t>
      </w:r>
      <w:r w:rsidR="00A9396B">
        <w:rPr>
          <w:rFonts w:ascii="微软雅黑" w:eastAsia="微软雅黑" w:hAnsi="微软雅黑" w:hint="eastAsia"/>
          <w:sz w:val="22"/>
          <w:lang w:eastAsia="zh-CN"/>
        </w:rPr>
        <w:t>。</w:t>
      </w:r>
      <w:r w:rsidRPr="00A9396B">
        <w:rPr>
          <w:rFonts w:ascii="微软雅黑" w:eastAsia="微软雅黑" w:hAnsi="微软雅黑"/>
          <w:sz w:val="22"/>
          <w:lang w:eastAsia="zh-CN"/>
        </w:rPr>
        <w:t>XLP是一个并发的学习过程</w:t>
      </w:r>
      <w:r w:rsidRPr="00A9396B">
        <w:rPr>
          <w:rFonts w:ascii="微软雅黑" w:eastAsia="微软雅黑" w:hAnsi="微软雅黑" w:hint="eastAsia"/>
          <w:sz w:val="22"/>
          <w:lang w:eastAsia="zh-CN"/>
        </w:rPr>
        <w:t>，</w:t>
      </w:r>
      <w:r w:rsidRPr="00A9396B">
        <w:rPr>
          <w:rFonts w:ascii="微软雅黑" w:eastAsia="微软雅黑" w:hAnsi="微软雅黑"/>
          <w:sz w:val="22"/>
          <w:lang w:eastAsia="zh-CN"/>
        </w:rPr>
        <w:t>包含了一个产生数字发布学习总结的编辑过程</w:t>
      </w:r>
      <w:r w:rsidRPr="00A9396B">
        <w:rPr>
          <w:rFonts w:ascii="微软雅黑" w:eastAsia="微软雅黑" w:hAnsi="微软雅黑" w:hint="eastAsia"/>
          <w:sz w:val="22"/>
          <w:lang w:eastAsia="zh-CN"/>
        </w:rPr>
        <w:t>。</w:t>
      </w:r>
    </w:p>
    <w:p w14:paraId="23D14866" w14:textId="77777777" w:rsidR="00D54401" w:rsidRPr="003E59E1" w:rsidRDefault="00D54401">
      <w:pPr>
        <w:pStyle w:val="FreeForm"/>
        <w:ind w:right="1060" w:firstLine="0"/>
        <w:rPr>
          <w:rFonts w:ascii="Times New Roman" w:hAnsi="Times New Roman" w:cs="Times New Roman"/>
          <w:lang w:eastAsia="zh-CN"/>
        </w:rPr>
      </w:pPr>
    </w:p>
    <w:p w14:paraId="0A6238D1" w14:textId="5211D3E2" w:rsidR="00313E27" w:rsidRPr="006318D4" w:rsidRDefault="00147E03">
      <w:pPr>
        <w:pStyle w:val="FreeForm"/>
        <w:ind w:right="1060" w:firstLine="0"/>
        <w:rPr>
          <w:rFonts w:ascii="Times New Roman" w:hAnsi="Times New Roman" w:cs="Times New Roman"/>
          <w:b/>
        </w:rPr>
      </w:pPr>
      <w:r w:rsidRPr="006318D4">
        <w:rPr>
          <w:rFonts w:ascii="Times New Roman" w:hAnsi="Times New Roman" w:cs="Times New Roman"/>
          <w:b/>
        </w:rPr>
        <w:t>Operating E</w:t>
      </w:r>
      <w:r w:rsidR="00546276" w:rsidRPr="006318D4">
        <w:rPr>
          <w:rFonts w:ascii="Times New Roman" w:hAnsi="Times New Roman" w:cs="Times New Roman"/>
          <w:b/>
        </w:rPr>
        <w:t>nvironment</w:t>
      </w:r>
    </w:p>
    <w:p w14:paraId="0BE6D5B7" w14:textId="5F3B97AE" w:rsidR="00E81FA7" w:rsidRDefault="00A133CB">
      <w:pPr>
        <w:pStyle w:val="FreeForm"/>
        <w:ind w:right="1060" w:firstLine="0"/>
        <w:rPr>
          <w:rFonts w:ascii="Times New Roman" w:hAnsi="Times New Roman" w:cs="Times New Roman"/>
        </w:rPr>
      </w:pPr>
      <w:r w:rsidRPr="003E59E1">
        <w:rPr>
          <w:rFonts w:ascii="Times New Roman" w:hAnsi="Times New Roman" w:cs="Times New Roman"/>
        </w:rPr>
        <w:t xml:space="preserve">XLP </w:t>
      </w:r>
      <w:r w:rsidR="00E629D0" w:rsidRPr="003E59E1">
        <w:rPr>
          <w:rFonts w:ascii="Times New Roman" w:hAnsi="Times New Roman" w:cs="Times New Roman"/>
        </w:rPr>
        <w:t xml:space="preserve">provides digital and physical infrastructures </w:t>
      </w:r>
      <w:r w:rsidR="002D0825">
        <w:rPr>
          <w:rFonts w:ascii="Times New Roman" w:hAnsi="Times New Roman" w:cs="Times New Roman"/>
        </w:rPr>
        <w:t>enabling</w:t>
      </w:r>
      <w:r w:rsidR="00757CC5" w:rsidRPr="003E59E1">
        <w:rPr>
          <w:rFonts w:ascii="Times New Roman" w:hAnsi="Times New Roman" w:cs="Times New Roman"/>
        </w:rPr>
        <w:t xml:space="preserve"> learners to practice their four basic rights</w:t>
      </w:r>
      <w:r w:rsidR="00C71C1F">
        <w:rPr>
          <w:rFonts w:ascii="Times New Roman" w:hAnsi="Times New Roman" w:cs="Times New Roman"/>
        </w:rPr>
        <w:t xml:space="preserve">, </w:t>
      </w:r>
      <w:r w:rsidR="0055493A">
        <w:rPr>
          <w:rFonts w:ascii="Times New Roman" w:hAnsi="Times New Roman" w:cs="Times New Roman"/>
        </w:rPr>
        <w:t>which</w:t>
      </w:r>
      <w:r w:rsidR="00C71C1F">
        <w:rPr>
          <w:rFonts w:ascii="Times New Roman" w:hAnsi="Times New Roman" w:cs="Times New Roman"/>
        </w:rPr>
        <w:t xml:space="preserve"> </w:t>
      </w:r>
      <w:r w:rsidR="002617FE">
        <w:rPr>
          <w:rFonts w:ascii="Times New Roman" w:hAnsi="Times New Roman" w:cs="Times New Roman"/>
        </w:rPr>
        <w:t xml:space="preserve">correlate </w:t>
      </w:r>
      <w:r w:rsidR="00632639" w:rsidRPr="003E59E1">
        <w:rPr>
          <w:rFonts w:ascii="Times New Roman" w:hAnsi="Times New Roman" w:cs="Times New Roman"/>
        </w:rPr>
        <w:t xml:space="preserve">with constitutional scholar Lawrence Lessig’s “Four </w:t>
      </w:r>
      <w:r w:rsidR="00247F06">
        <w:rPr>
          <w:rFonts w:ascii="Times New Roman" w:hAnsi="Times New Roman" w:cs="Times New Roman"/>
        </w:rPr>
        <w:t>Modalities/</w:t>
      </w:r>
      <w:r w:rsidR="00632639" w:rsidRPr="003E59E1">
        <w:rPr>
          <w:rFonts w:ascii="Times New Roman" w:hAnsi="Times New Roman" w:cs="Times New Roman"/>
        </w:rPr>
        <w:t>Forces”</w:t>
      </w:r>
      <w:r w:rsidR="003D28C3" w:rsidRPr="003E59E1">
        <w:rPr>
          <w:rFonts w:ascii="Times New Roman" w:hAnsi="Times New Roman" w:cs="Times New Roman"/>
        </w:rPr>
        <w:t xml:space="preserve">: </w:t>
      </w:r>
    </w:p>
    <w:p w14:paraId="464BE3B7" w14:textId="01D4B76F" w:rsidR="00E81FA7" w:rsidRDefault="0062273E" w:rsidP="00656BBA">
      <w:pPr>
        <w:pStyle w:val="FreeForm"/>
        <w:numPr>
          <w:ilvl w:val="0"/>
          <w:numId w:val="4"/>
        </w:numPr>
        <w:ind w:right="1060"/>
        <w:rPr>
          <w:rFonts w:ascii="Times New Roman" w:hAnsi="Times New Roman" w:cs="Times New Roman"/>
        </w:rPr>
      </w:pPr>
      <w:r w:rsidRPr="00656BBA">
        <w:rPr>
          <w:rFonts w:ascii="Times New Roman" w:hAnsi="Times New Roman" w:cs="Times New Roman"/>
          <w:i/>
        </w:rPr>
        <w:t>Architecture:</w:t>
      </w:r>
      <w:r w:rsidRPr="003E59E1">
        <w:rPr>
          <w:rFonts w:ascii="Times New Roman" w:hAnsi="Times New Roman" w:cs="Times New Roman"/>
        </w:rPr>
        <w:t xml:space="preserve"> </w:t>
      </w:r>
      <w:r w:rsidR="008104F1">
        <w:rPr>
          <w:rFonts w:ascii="Times New Roman" w:hAnsi="Times New Roman" w:cs="Times New Roman"/>
        </w:rPr>
        <w:t xml:space="preserve">Technologies, industry </w:t>
      </w:r>
      <w:r w:rsidR="004E1B52">
        <w:rPr>
          <w:rFonts w:ascii="Times New Roman" w:hAnsi="Times New Roman" w:cs="Times New Roman"/>
        </w:rPr>
        <w:t>protocols</w:t>
      </w:r>
      <w:r w:rsidR="00FF3BE7">
        <w:rPr>
          <w:rFonts w:ascii="Times New Roman" w:hAnsi="Times New Roman" w:cs="Times New Roman"/>
        </w:rPr>
        <w:t>, or natural laws</w:t>
      </w:r>
      <w:r w:rsidR="004E1B52">
        <w:rPr>
          <w:rFonts w:ascii="Times New Roman" w:hAnsi="Times New Roman" w:cs="Times New Roman"/>
        </w:rPr>
        <w:t xml:space="preserve"> </w:t>
      </w:r>
      <w:r w:rsidR="00367509" w:rsidRPr="003E59E1">
        <w:rPr>
          <w:rFonts w:ascii="Times New Roman" w:hAnsi="Times New Roman" w:cs="Times New Roman"/>
        </w:rPr>
        <w:t xml:space="preserve">that enable certain </w:t>
      </w:r>
      <w:r w:rsidR="00140780">
        <w:rPr>
          <w:rFonts w:ascii="Times New Roman" w:hAnsi="Times New Roman" w:cs="Times New Roman"/>
        </w:rPr>
        <w:t xml:space="preserve">interactive </w:t>
      </w:r>
      <w:r w:rsidR="00367509" w:rsidRPr="003E59E1">
        <w:rPr>
          <w:rFonts w:ascii="Times New Roman" w:hAnsi="Times New Roman" w:cs="Times New Roman"/>
        </w:rPr>
        <w:t xml:space="preserve">behaviors of the </w:t>
      </w:r>
      <w:r w:rsidR="00DE1775" w:rsidRPr="003E59E1">
        <w:rPr>
          <w:rFonts w:ascii="Times New Roman" w:hAnsi="Times New Roman" w:cs="Times New Roman"/>
        </w:rPr>
        <w:t>crowd</w:t>
      </w:r>
      <w:r w:rsidRPr="003E59E1">
        <w:rPr>
          <w:rFonts w:ascii="Times New Roman" w:hAnsi="Times New Roman" w:cs="Times New Roman"/>
        </w:rPr>
        <w:t>.</w:t>
      </w:r>
    </w:p>
    <w:p w14:paraId="08641A8D" w14:textId="617B28A6" w:rsidR="00E81FA7" w:rsidRDefault="0062273E" w:rsidP="00E81FA7">
      <w:pPr>
        <w:pStyle w:val="FreeForm"/>
        <w:numPr>
          <w:ilvl w:val="0"/>
          <w:numId w:val="4"/>
        </w:numPr>
        <w:ind w:right="1060"/>
        <w:rPr>
          <w:rFonts w:ascii="Times New Roman" w:hAnsi="Times New Roman" w:cs="Times New Roman"/>
        </w:rPr>
      </w:pPr>
      <w:r w:rsidRPr="00836DBA">
        <w:rPr>
          <w:rFonts w:ascii="Times New Roman" w:hAnsi="Times New Roman" w:cs="Times New Roman"/>
          <w:i/>
        </w:rPr>
        <w:t>Law:</w:t>
      </w:r>
      <w:r w:rsidRPr="003E59E1">
        <w:rPr>
          <w:rFonts w:ascii="Times New Roman" w:hAnsi="Times New Roman" w:cs="Times New Roman"/>
        </w:rPr>
        <w:t xml:space="preserve"> Conflict resolution mechanisms that </w:t>
      </w:r>
      <w:r w:rsidR="00465659">
        <w:rPr>
          <w:rFonts w:ascii="Times New Roman" w:hAnsi="Times New Roman" w:cs="Times New Roman"/>
        </w:rPr>
        <w:t>regulates</w:t>
      </w:r>
      <w:r w:rsidRPr="003E59E1">
        <w:rPr>
          <w:rFonts w:ascii="Times New Roman" w:hAnsi="Times New Roman" w:cs="Times New Roman"/>
        </w:rPr>
        <w:t xml:space="preserve"> certain crowd behavior</w:t>
      </w:r>
      <w:r w:rsidR="000908E6">
        <w:rPr>
          <w:rFonts w:ascii="Times New Roman" w:hAnsi="Times New Roman" w:cs="Times New Roman"/>
        </w:rPr>
        <w:t>.</w:t>
      </w:r>
    </w:p>
    <w:p w14:paraId="045980DD" w14:textId="1E5FEFB1" w:rsidR="00E81FA7" w:rsidRDefault="0062273E" w:rsidP="00E81FA7">
      <w:pPr>
        <w:pStyle w:val="FreeForm"/>
        <w:numPr>
          <w:ilvl w:val="0"/>
          <w:numId w:val="4"/>
        </w:numPr>
        <w:ind w:right="1060"/>
        <w:rPr>
          <w:rFonts w:ascii="Times New Roman" w:hAnsi="Times New Roman" w:cs="Times New Roman"/>
        </w:rPr>
      </w:pPr>
      <w:r w:rsidRPr="00836DBA">
        <w:rPr>
          <w:rFonts w:ascii="Times New Roman" w:hAnsi="Times New Roman" w:cs="Times New Roman"/>
          <w:i/>
        </w:rPr>
        <w:t>Market:</w:t>
      </w:r>
      <w:r w:rsidRPr="003E59E1">
        <w:rPr>
          <w:rFonts w:ascii="Times New Roman" w:hAnsi="Times New Roman" w:cs="Times New Roman"/>
        </w:rPr>
        <w:t xml:space="preserve"> </w:t>
      </w:r>
      <w:r w:rsidR="000D6D36">
        <w:rPr>
          <w:rFonts w:ascii="Times New Roman" w:hAnsi="Times New Roman" w:cs="Times New Roman"/>
        </w:rPr>
        <w:t>An a</w:t>
      </w:r>
      <w:r w:rsidRPr="003E59E1">
        <w:rPr>
          <w:rFonts w:ascii="Times New Roman" w:hAnsi="Times New Roman" w:cs="Times New Roman"/>
        </w:rPr>
        <w:t>sset e</w:t>
      </w:r>
      <w:r w:rsidR="00E81FA7" w:rsidRPr="003E59E1">
        <w:rPr>
          <w:rFonts w:ascii="Times New Roman" w:hAnsi="Times New Roman" w:cs="Times New Roman"/>
        </w:rPr>
        <w:t>xchange</w:t>
      </w:r>
      <w:r w:rsidRPr="003E59E1">
        <w:rPr>
          <w:rFonts w:ascii="Times New Roman" w:hAnsi="Times New Roman" w:cs="Times New Roman"/>
        </w:rPr>
        <w:t xml:space="preserve"> platform </w:t>
      </w:r>
      <w:r w:rsidR="00140780">
        <w:rPr>
          <w:rFonts w:ascii="Times New Roman" w:hAnsi="Times New Roman" w:cs="Times New Roman"/>
        </w:rPr>
        <w:t>encourages, pulls out, and integrates</w:t>
      </w:r>
      <w:r w:rsidRPr="003E59E1">
        <w:rPr>
          <w:rFonts w:ascii="Times New Roman" w:hAnsi="Times New Roman" w:cs="Times New Roman"/>
        </w:rPr>
        <w:t xml:space="preserve"> certain actions</w:t>
      </w:r>
      <w:r w:rsidR="000908E6">
        <w:rPr>
          <w:rFonts w:ascii="Times New Roman" w:hAnsi="Times New Roman" w:cs="Times New Roman"/>
        </w:rPr>
        <w:t>.</w:t>
      </w:r>
    </w:p>
    <w:p w14:paraId="24384234" w14:textId="77777777" w:rsidR="00656BBA" w:rsidRDefault="0062273E" w:rsidP="00437425">
      <w:pPr>
        <w:pStyle w:val="FreeForm"/>
        <w:numPr>
          <w:ilvl w:val="0"/>
          <w:numId w:val="4"/>
        </w:numPr>
        <w:ind w:right="1060"/>
        <w:rPr>
          <w:rFonts w:ascii="Times New Roman" w:hAnsi="Times New Roman" w:cs="Times New Roman"/>
        </w:rPr>
      </w:pPr>
      <w:r w:rsidRPr="00656BBA">
        <w:rPr>
          <w:rFonts w:ascii="Times New Roman" w:hAnsi="Times New Roman" w:cs="Times New Roman"/>
          <w:i/>
        </w:rPr>
        <w:t>Norm:</w:t>
      </w:r>
      <w:r w:rsidR="00765839" w:rsidRPr="00656BBA">
        <w:rPr>
          <w:rFonts w:ascii="Times New Roman" w:hAnsi="Times New Roman" w:cs="Times New Roman"/>
        </w:rPr>
        <w:t xml:space="preserve"> Cultural norms </w:t>
      </w:r>
      <w:r w:rsidR="00797E05" w:rsidRPr="00656BBA">
        <w:rPr>
          <w:rFonts w:ascii="Times New Roman" w:hAnsi="Times New Roman" w:cs="Times New Roman"/>
        </w:rPr>
        <w:t>encouraging</w:t>
      </w:r>
      <w:r w:rsidR="0025540C" w:rsidRPr="00656BBA">
        <w:rPr>
          <w:rFonts w:ascii="Times New Roman" w:hAnsi="Times New Roman" w:cs="Times New Roman"/>
        </w:rPr>
        <w:t xml:space="preserve"> peer</w:t>
      </w:r>
      <w:r w:rsidR="00765839" w:rsidRPr="00656BBA">
        <w:rPr>
          <w:rFonts w:ascii="Times New Roman" w:hAnsi="Times New Roman" w:cs="Times New Roman"/>
        </w:rPr>
        <w:t>s</w:t>
      </w:r>
      <w:r w:rsidR="0025540C" w:rsidRPr="00656BBA">
        <w:rPr>
          <w:rFonts w:ascii="Times New Roman" w:hAnsi="Times New Roman" w:cs="Times New Roman"/>
        </w:rPr>
        <w:t xml:space="preserve"> to</w:t>
      </w:r>
      <w:r w:rsidR="00BF1338" w:rsidRPr="00656BBA">
        <w:rPr>
          <w:rFonts w:ascii="Times New Roman" w:hAnsi="Times New Roman" w:cs="Times New Roman"/>
        </w:rPr>
        <w:t xml:space="preserve"> act</w:t>
      </w:r>
      <w:r w:rsidR="005C6A9B" w:rsidRPr="00656BBA">
        <w:rPr>
          <w:rFonts w:ascii="Times New Roman" w:hAnsi="Times New Roman" w:cs="Times New Roman"/>
        </w:rPr>
        <w:t xml:space="preserve"> mutually</w:t>
      </w:r>
      <w:r w:rsidR="003B69FD" w:rsidRPr="00656BBA">
        <w:rPr>
          <w:rFonts w:ascii="Times New Roman" w:hAnsi="Times New Roman" w:cs="Times New Roman"/>
        </w:rPr>
        <w:t>.</w:t>
      </w:r>
    </w:p>
    <w:p w14:paraId="0D5354D2" w14:textId="352EA06B" w:rsidR="00B62F95" w:rsidRPr="00291C39" w:rsidRDefault="00A9396B" w:rsidP="002E18AD">
      <w:pPr>
        <w:pStyle w:val="FreeForm"/>
        <w:ind w:right="1060" w:firstLine="0"/>
        <w:rPr>
          <w:rFonts w:ascii="Times New Roman" w:hAnsi="Times New Roman" w:cs="Times New Roman"/>
          <w:b/>
          <w:lang w:eastAsia="zh-CN"/>
        </w:rPr>
      </w:pPr>
      <w:r>
        <w:rPr>
          <w:rFonts w:ascii="Times New Roman" w:hAnsi="Times New Roman" w:cs="Times New Roman" w:hint="eastAsia"/>
          <w:b/>
          <w:lang w:eastAsia="zh-CN"/>
        </w:rPr>
        <w:t>运维环境</w:t>
      </w:r>
    </w:p>
    <w:p w14:paraId="7985AD84" w14:textId="2DB87191" w:rsidR="002E18AD" w:rsidRPr="00A9396B" w:rsidRDefault="002E18AD" w:rsidP="00A9396B">
      <w:pPr>
        <w:pStyle w:val="FreeForm"/>
        <w:spacing w:line="276" w:lineRule="auto"/>
        <w:ind w:right="1060" w:firstLine="0"/>
        <w:jc w:val="both"/>
        <w:rPr>
          <w:rFonts w:ascii="微软雅黑" w:eastAsia="微软雅黑" w:hAnsi="微软雅黑"/>
          <w:sz w:val="22"/>
          <w:szCs w:val="22"/>
          <w:lang w:eastAsia="zh-CN"/>
        </w:rPr>
      </w:pPr>
      <w:r w:rsidRPr="00A9396B">
        <w:rPr>
          <w:rFonts w:ascii="微软雅黑" w:eastAsia="微软雅黑" w:hAnsi="微软雅黑"/>
          <w:sz w:val="22"/>
          <w:szCs w:val="22"/>
          <w:lang w:eastAsia="zh-CN"/>
        </w:rPr>
        <w:t>XLP提供了一个数字化的和物理的基础架构</w:t>
      </w:r>
      <w:r w:rsidRPr="00A9396B">
        <w:rPr>
          <w:rFonts w:ascii="微软雅黑" w:eastAsia="微软雅黑" w:hAnsi="微软雅黑" w:hint="eastAsia"/>
          <w:sz w:val="22"/>
          <w:szCs w:val="22"/>
          <w:lang w:eastAsia="zh-CN"/>
        </w:rPr>
        <w:t>，以</w:t>
      </w:r>
      <w:r w:rsidRPr="00A9396B">
        <w:rPr>
          <w:rFonts w:ascii="微软雅黑" w:eastAsia="微软雅黑" w:hAnsi="微软雅黑"/>
          <w:sz w:val="22"/>
          <w:szCs w:val="22"/>
          <w:lang w:eastAsia="zh-CN"/>
        </w:rPr>
        <w:t>帮助学生</w:t>
      </w:r>
      <w:r w:rsidRPr="00A9396B">
        <w:rPr>
          <w:rFonts w:ascii="微软雅黑" w:eastAsia="微软雅黑" w:hAnsi="微软雅黑" w:hint="eastAsia"/>
          <w:sz w:val="22"/>
          <w:szCs w:val="22"/>
          <w:lang w:eastAsia="zh-CN"/>
        </w:rPr>
        <w:t>践行</w:t>
      </w:r>
      <w:r w:rsidRPr="00A9396B">
        <w:rPr>
          <w:rFonts w:ascii="微软雅黑" w:eastAsia="微软雅黑" w:hAnsi="微软雅黑"/>
          <w:sz w:val="22"/>
          <w:szCs w:val="22"/>
          <w:lang w:eastAsia="zh-CN"/>
        </w:rPr>
        <w:t>他们的四项基本权利，这些权利是由宪法学者劳伦斯·莱斯格的“四执行办法/股势力”相互关联</w:t>
      </w:r>
      <w:r w:rsidRPr="00A9396B">
        <w:rPr>
          <w:rFonts w:ascii="微软雅黑" w:eastAsia="微软雅黑" w:hAnsi="微软雅黑" w:hint="eastAsia"/>
          <w:sz w:val="22"/>
          <w:szCs w:val="22"/>
          <w:lang w:eastAsia="zh-CN"/>
        </w:rPr>
        <w:t>：</w:t>
      </w:r>
    </w:p>
    <w:p w14:paraId="71699497" w14:textId="3DE93BAA" w:rsidR="002E18AD" w:rsidRPr="00A9396B" w:rsidRDefault="002E18AD" w:rsidP="002E18AD">
      <w:pPr>
        <w:pStyle w:val="FreeForm"/>
        <w:numPr>
          <w:ilvl w:val="0"/>
          <w:numId w:val="4"/>
        </w:numPr>
        <w:ind w:right="1060"/>
        <w:rPr>
          <w:rFonts w:ascii="微软雅黑" w:eastAsia="微软雅黑" w:hAnsi="微软雅黑" w:cs="Times New Roman"/>
          <w:sz w:val="22"/>
          <w:szCs w:val="22"/>
          <w:lang w:eastAsia="zh-CN"/>
        </w:rPr>
      </w:pPr>
      <w:r w:rsidRPr="00A9396B">
        <w:rPr>
          <w:rFonts w:ascii="微软雅黑" w:eastAsia="微软雅黑" w:hAnsi="微软雅黑" w:cs="Times New Roman" w:hint="eastAsia"/>
          <w:i/>
          <w:sz w:val="22"/>
          <w:szCs w:val="22"/>
          <w:lang w:eastAsia="zh-CN"/>
        </w:rPr>
        <w:t>架构：</w:t>
      </w:r>
      <w:r w:rsidRPr="00A9396B">
        <w:rPr>
          <w:rFonts w:ascii="微软雅黑" w:eastAsia="微软雅黑" w:hAnsi="微软雅黑" w:cs="Times New Roman" w:hint="eastAsia"/>
          <w:sz w:val="22"/>
          <w:szCs w:val="22"/>
          <w:lang w:eastAsia="zh-CN"/>
        </w:rPr>
        <w:t>人们进行特定</w:t>
      </w:r>
      <w:r w:rsidR="00A9396B">
        <w:rPr>
          <w:rFonts w:ascii="微软雅黑" w:eastAsia="微软雅黑" w:hAnsi="微软雅黑" w:cs="Times New Roman" w:hint="eastAsia"/>
          <w:sz w:val="22"/>
          <w:szCs w:val="22"/>
          <w:lang w:eastAsia="zh-CN"/>
        </w:rPr>
        <w:t>互动</w:t>
      </w:r>
      <w:r w:rsidRPr="00A9396B">
        <w:rPr>
          <w:rFonts w:ascii="微软雅黑" w:eastAsia="微软雅黑" w:hAnsi="微软雅黑" w:cs="Times New Roman" w:hint="eastAsia"/>
          <w:sz w:val="22"/>
          <w:szCs w:val="22"/>
          <w:lang w:eastAsia="zh-CN"/>
        </w:rPr>
        <w:t>时所必须的技术、行业标准，或自然法则</w:t>
      </w:r>
      <w:r w:rsidRPr="00A9396B">
        <w:rPr>
          <w:rFonts w:ascii="微软雅黑" w:eastAsia="微软雅黑" w:hAnsi="微软雅黑" w:cs="Times New Roman"/>
          <w:sz w:val="22"/>
          <w:szCs w:val="22"/>
          <w:lang w:eastAsia="zh-CN"/>
        </w:rPr>
        <w:t>。</w:t>
      </w:r>
    </w:p>
    <w:p w14:paraId="50CE26F2" w14:textId="59C11C99" w:rsidR="002E18AD" w:rsidRPr="00A9396B" w:rsidRDefault="002E18AD" w:rsidP="002E18AD">
      <w:pPr>
        <w:pStyle w:val="FreeForm"/>
        <w:numPr>
          <w:ilvl w:val="0"/>
          <w:numId w:val="4"/>
        </w:numPr>
        <w:ind w:right="1060"/>
        <w:rPr>
          <w:rFonts w:ascii="微软雅黑" w:eastAsia="微软雅黑" w:hAnsi="微软雅黑" w:cs="Times New Roman"/>
          <w:i/>
          <w:sz w:val="22"/>
          <w:szCs w:val="22"/>
          <w:lang w:eastAsia="zh-CN"/>
        </w:rPr>
      </w:pPr>
      <w:r w:rsidRPr="00A9396B">
        <w:rPr>
          <w:rFonts w:ascii="微软雅黑" w:eastAsia="微软雅黑" w:hAnsi="微软雅黑" w:cs="Times New Roman"/>
          <w:i/>
          <w:sz w:val="22"/>
          <w:szCs w:val="22"/>
          <w:lang w:eastAsia="zh-CN"/>
        </w:rPr>
        <w:t>法律</w:t>
      </w:r>
      <w:r w:rsidRPr="00A9396B">
        <w:rPr>
          <w:rFonts w:ascii="微软雅黑" w:eastAsia="微软雅黑" w:hAnsi="微软雅黑" w:cs="Times New Roman" w:hint="eastAsia"/>
          <w:i/>
          <w:sz w:val="22"/>
          <w:szCs w:val="22"/>
          <w:lang w:eastAsia="zh-CN"/>
        </w:rPr>
        <w:t>：</w:t>
      </w:r>
      <w:r w:rsidRPr="00A9396B">
        <w:rPr>
          <w:rFonts w:ascii="微软雅黑" w:eastAsia="微软雅黑" w:hAnsi="微软雅黑" w:cs="Times New Roman"/>
          <w:sz w:val="22"/>
          <w:szCs w:val="22"/>
          <w:lang w:eastAsia="zh-CN"/>
        </w:rPr>
        <w:t>规范人们行为的冲突解决机制</w:t>
      </w:r>
      <w:r w:rsidRPr="00A9396B">
        <w:rPr>
          <w:rFonts w:ascii="微软雅黑" w:eastAsia="微软雅黑" w:hAnsi="微软雅黑" w:cs="Times New Roman" w:hint="eastAsia"/>
          <w:sz w:val="22"/>
          <w:szCs w:val="22"/>
          <w:lang w:eastAsia="zh-CN"/>
        </w:rPr>
        <w:t>。</w:t>
      </w:r>
    </w:p>
    <w:p w14:paraId="6072EFE6" w14:textId="3B1E91F6" w:rsidR="002E18AD" w:rsidRPr="00A9396B" w:rsidRDefault="002E18AD" w:rsidP="002E18AD">
      <w:pPr>
        <w:pStyle w:val="FreeForm"/>
        <w:numPr>
          <w:ilvl w:val="0"/>
          <w:numId w:val="4"/>
        </w:numPr>
        <w:ind w:right="1060"/>
        <w:rPr>
          <w:rFonts w:ascii="微软雅黑" w:eastAsia="微软雅黑" w:hAnsi="微软雅黑" w:cs="Times New Roman"/>
          <w:i/>
          <w:sz w:val="22"/>
          <w:szCs w:val="22"/>
          <w:lang w:eastAsia="zh-CN"/>
        </w:rPr>
      </w:pPr>
      <w:r w:rsidRPr="00A9396B">
        <w:rPr>
          <w:rFonts w:ascii="微软雅黑" w:eastAsia="微软雅黑" w:hAnsi="微软雅黑" w:cs="Times New Roman"/>
          <w:i/>
          <w:sz w:val="22"/>
          <w:szCs w:val="22"/>
          <w:lang w:eastAsia="zh-CN"/>
        </w:rPr>
        <w:t>市场</w:t>
      </w:r>
      <w:r w:rsidRPr="00A9396B">
        <w:rPr>
          <w:rFonts w:ascii="微软雅黑" w:eastAsia="微软雅黑" w:hAnsi="微软雅黑" w:cs="Times New Roman" w:hint="eastAsia"/>
          <w:i/>
          <w:sz w:val="22"/>
          <w:szCs w:val="22"/>
          <w:lang w:eastAsia="zh-CN"/>
        </w:rPr>
        <w:t>：</w:t>
      </w:r>
      <w:r w:rsidR="007B5D82" w:rsidRPr="00A9396B">
        <w:rPr>
          <w:rFonts w:ascii="微软雅黑" w:eastAsia="微软雅黑" w:hAnsi="微软雅黑" w:cs="Times New Roman"/>
          <w:sz w:val="22"/>
          <w:szCs w:val="22"/>
          <w:lang w:eastAsia="zh-CN"/>
        </w:rPr>
        <w:t>鼓励或限制某种特定行为</w:t>
      </w:r>
      <w:r w:rsidR="007B5D82" w:rsidRPr="00A9396B">
        <w:rPr>
          <w:rFonts w:ascii="微软雅黑" w:eastAsia="微软雅黑" w:hAnsi="微软雅黑" w:cs="Times New Roman" w:hint="eastAsia"/>
          <w:sz w:val="22"/>
          <w:szCs w:val="22"/>
          <w:lang w:eastAsia="zh-CN"/>
        </w:rPr>
        <w:t>，</w:t>
      </w:r>
      <w:r w:rsidR="007B5D82" w:rsidRPr="00A9396B">
        <w:rPr>
          <w:rFonts w:ascii="微软雅黑" w:eastAsia="微软雅黑" w:hAnsi="微软雅黑" w:cs="Times New Roman"/>
          <w:sz w:val="22"/>
          <w:szCs w:val="22"/>
          <w:lang w:eastAsia="zh-CN"/>
        </w:rPr>
        <w:t>或是整合行动方案的资产交换平台</w:t>
      </w:r>
      <w:r w:rsidR="007B5D82" w:rsidRPr="00A9396B">
        <w:rPr>
          <w:rFonts w:ascii="微软雅黑" w:eastAsia="微软雅黑" w:hAnsi="微软雅黑" w:cs="Times New Roman" w:hint="eastAsia"/>
          <w:sz w:val="22"/>
          <w:szCs w:val="22"/>
          <w:lang w:eastAsia="zh-CN"/>
        </w:rPr>
        <w:t>。</w:t>
      </w:r>
    </w:p>
    <w:p w14:paraId="1ED26901" w14:textId="108EDDAA" w:rsidR="007B5D82" w:rsidRPr="00A9396B" w:rsidRDefault="007B5D82" w:rsidP="002E18AD">
      <w:pPr>
        <w:pStyle w:val="FreeForm"/>
        <w:numPr>
          <w:ilvl w:val="0"/>
          <w:numId w:val="4"/>
        </w:numPr>
        <w:ind w:right="1060"/>
        <w:rPr>
          <w:rFonts w:ascii="微软雅黑" w:eastAsia="微软雅黑" w:hAnsi="微软雅黑" w:cs="Times New Roman"/>
          <w:i/>
          <w:sz w:val="22"/>
          <w:szCs w:val="22"/>
          <w:lang w:eastAsia="zh-CN"/>
        </w:rPr>
      </w:pPr>
      <w:r w:rsidRPr="00A9396B">
        <w:rPr>
          <w:rFonts w:ascii="微软雅黑" w:eastAsia="微软雅黑" w:hAnsi="微软雅黑" w:cs="Times New Roman"/>
          <w:i/>
          <w:sz w:val="22"/>
          <w:szCs w:val="22"/>
          <w:lang w:eastAsia="zh-CN"/>
        </w:rPr>
        <w:t>道德</w:t>
      </w:r>
      <w:r w:rsidRPr="00A9396B">
        <w:rPr>
          <w:rFonts w:ascii="微软雅黑" w:eastAsia="微软雅黑" w:hAnsi="微软雅黑" w:cs="Times New Roman" w:hint="eastAsia"/>
          <w:i/>
          <w:sz w:val="22"/>
          <w:szCs w:val="22"/>
          <w:lang w:eastAsia="zh-CN"/>
        </w:rPr>
        <w:t>：</w:t>
      </w:r>
      <w:r w:rsidRPr="00A9396B">
        <w:rPr>
          <w:rFonts w:ascii="微软雅黑" w:eastAsia="微软雅黑" w:hAnsi="微软雅黑" w:cs="Times New Roman"/>
          <w:sz w:val="22"/>
          <w:szCs w:val="22"/>
          <w:lang w:eastAsia="zh-CN"/>
        </w:rPr>
        <w:t>鼓励同伴</w:t>
      </w:r>
      <w:r w:rsidR="00291C39" w:rsidRPr="00A9396B">
        <w:rPr>
          <w:rFonts w:ascii="微软雅黑" w:eastAsia="微软雅黑" w:hAnsi="微软雅黑" w:cs="Times New Roman"/>
          <w:sz w:val="22"/>
          <w:szCs w:val="22"/>
          <w:lang w:eastAsia="zh-CN"/>
        </w:rPr>
        <w:t>相互沟通的文化规范</w:t>
      </w:r>
      <w:r w:rsidR="00291C39" w:rsidRPr="00A9396B">
        <w:rPr>
          <w:rFonts w:ascii="微软雅黑" w:eastAsia="微软雅黑" w:hAnsi="微软雅黑" w:cs="Times New Roman" w:hint="eastAsia"/>
          <w:sz w:val="22"/>
          <w:szCs w:val="22"/>
          <w:lang w:eastAsia="zh-CN"/>
        </w:rPr>
        <w:t>。</w:t>
      </w:r>
    </w:p>
    <w:p w14:paraId="65CD268C" w14:textId="77777777" w:rsidR="002E18AD" w:rsidRDefault="002E18AD" w:rsidP="002E18AD">
      <w:pPr>
        <w:pStyle w:val="FreeForm"/>
        <w:ind w:right="1060" w:firstLine="0"/>
        <w:rPr>
          <w:rFonts w:ascii="宋体" w:hAnsi="宋体" w:cs="宋体"/>
          <w:color w:val="222222"/>
          <w:lang w:eastAsia="zh-CN"/>
        </w:rPr>
      </w:pPr>
    </w:p>
    <w:p w14:paraId="02343B6C" w14:textId="77777777" w:rsidR="002E18AD" w:rsidRDefault="002E18AD" w:rsidP="002E18AD">
      <w:pPr>
        <w:pStyle w:val="FreeForm"/>
        <w:ind w:right="1060" w:firstLine="0"/>
        <w:rPr>
          <w:rFonts w:ascii="Times New Roman" w:hAnsi="Times New Roman" w:cs="Times New Roman"/>
          <w:lang w:eastAsia="zh-CN"/>
        </w:rPr>
      </w:pPr>
    </w:p>
    <w:p w14:paraId="220083D5" w14:textId="39365A0E" w:rsidR="00546276" w:rsidRPr="00FB4C85" w:rsidRDefault="00EC6F2A">
      <w:pPr>
        <w:pStyle w:val="FreeForm"/>
        <w:ind w:right="1060" w:firstLine="0"/>
        <w:rPr>
          <w:rFonts w:ascii="Times New Roman" w:hAnsi="Times New Roman" w:cs="Times New Roman"/>
        </w:rPr>
      </w:pPr>
      <w:r>
        <w:rPr>
          <w:rFonts w:ascii="Times New Roman" w:hAnsi="Times New Roman" w:cs="Times New Roman"/>
        </w:rPr>
        <w:t xml:space="preserve">XLP informs </w:t>
      </w:r>
      <w:r w:rsidR="008A3F06" w:rsidRPr="003E59E1">
        <w:rPr>
          <w:rFonts w:ascii="Times New Roman" w:hAnsi="Times New Roman" w:cs="Times New Roman"/>
        </w:rPr>
        <w:t xml:space="preserve">students </w:t>
      </w:r>
      <w:r w:rsidR="00482512">
        <w:rPr>
          <w:rFonts w:ascii="Times New Roman" w:hAnsi="Times New Roman" w:cs="Times New Roman"/>
        </w:rPr>
        <w:t>about</w:t>
      </w:r>
      <w:r w:rsidR="00896708">
        <w:rPr>
          <w:rFonts w:ascii="Times New Roman" w:hAnsi="Times New Roman" w:cs="Times New Roman"/>
        </w:rPr>
        <w:t xml:space="preserve"> </w:t>
      </w:r>
      <w:r w:rsidR="008A3F06" w:rsidRPr="00FB4C85">
        <w:rPr>
          <w:rFonts w:ascii="Times New Roman" w:hAnsi="Times New Roman" w:cs="Times New Roman"/>
        </w:rPr>
        <w:t>t</w:t>
      </w:r>
      <w:r w:rsidR="00757CC5" w:rsidRPr="003E59E1">
        <w:rPr>
          <w:rFonts w:ascii="Times New Roman" w:hAnsi="Times New Roman" w:cs="Times New Roman"/>
        </w:rPr>
        <w:t>he</w:t>
      </w:r>
      <w:r w:rsidR="00896708">
        <w:rPr>
          <w:rFonts w:ascii="Times New Roman" w:hAnsi="Times New Roman" w:cs="Times New Roman"/>
        </w:rPr>
        <w:t>ir</w:t>
      </w:r>
      <w:r w:rsidR="00757CC5" w:rsidRPr="003E59E1">
        <w:rPr>
          <w:rFonts w:ascii="Times New Roman" w:hAnsi="Times New Roman" w:cs="Times New Roman"/>
        </w:rPr>
        <w:t xml:space="preserve"> right</w:t>
      </w:r>
      <w:r w:rsidR="000B571A">
        <w:rPr>
          <w:rFonts w:ascii="Times New Roman" w:hAnsi="Times New Roman" w:cs="Times New Roman"/>
        </w:rPr>
        <w:t>s</w:t>
      </w:r>
      <w:r w:rsidR="00757CC5" w:rsidRPr="003E59E1">
        <w:rPr>
          <w:rFonts w:ascii="Times New Roman" w:hAnsi="Times New Roman" w:cs="Times New Roman"/>
        </w:rPr>
        <w:t xml:space="preserve"> </w:t>
      </w:r>
      <w:r w:rsidR="00896708">
        <w:rPr>
          <w:rFonts w:ascii="Times New Roman" w:hAnsi="Times New Roman" w:cs="Times New Roman"/>
        </w:rPr>
        <w:t xml:space="preserve">to </w:t>
      </w:r>
      <w:r w:rsidR="006D37A0" w:rsidRPr="003E59E1">
        <w:rPr>
          <w:rFonts w:ascii="Times New Roman" w:hAnsi="Times New Roman" w:cs="Times New Roman"/>
        </w:rPr>
        <w:t xml:space="preserve">learn, </w:t>
      </w:r>
      <w:r w:rsidR="00757CC5" w:rsidRPr="003E59E1">
        <w:rPr>
          <w:rFonts w:ascii="Times New Roman" w:hAnsi="Times New Roman" w:cs="Times New Roman"/>
        </w:rPr>
        <w:t>to res</w:t>
      </w:r>
      <w:r w:rsidR="00025835" w:rsidRPr="003E59E1">
        <w:rPr>
          <w:rFonts w:ascii="Times New Roman" w:hAnsi="Times New Roman" w:cs="Times New Roman"/>
        </w:rPr>
        <w:t>olve confl</w:t>
      </w:r>
      <w:r w:rsidR="00480C08" w:rsidRPr="003E59E1">
        <w:rPr>
          <w:rFonts w:ascii="Times New Roman" w:hAnsi="Times New Roman" w:cs="Times New Roman"/>
        </w:rPr>
        <w:t xml:space="preserve">icts </w:t>
      </w:r>
      <w:r w:rsidR="004C1A9F">
        <w:rPr>
          <w:rFonts w:ascii="Times New Roman" w:hAnsi="Times New Roman" w:cs="Times New Roman"/>
        </w:rPr>
        <w:t>and</w:t>
      </w:r>
      <w:r w:rsidR="00480C08" w:rsidRPr="003E59E1">
        <w:rPr>
          <w:rFonts w:ascii="Times New Roman" w:hAnsi="Times New Roman" w:cs="Times New Roman"/>
        </w:rPr>
        <w:t xml:space="preserve"> </w:t>
      </w:r>
      <w:r w:rsidR="00C46F62">
        <w:rPr>
          <w:rFonts w:ascii="Times New Roman" w:hAnsi="Times New Roman" w:cs="Times New Roman"/>
        </w:rPr>
        <w:t xml:space="preserve">to </w:t>
      </w:r>
      <w:r w:rsidR="00480C08" w:rsidRPr="003E59E1">
        <w:rPr>
          <w:rFonts w:ascii="Times New Roman" w:hAnsi="Times New Roman" w:cs="Times New Roman"/>
        </w:rPr>
        <w:t xml:space="preserve">defend their rights </w:t>
      </w:r>
      <w:r w:rsidR="000013A9" w:rsidRPr="003E59E1">
        <w:rPr>
          <w:rFonts w:ascii="Times New Roman" w:hAnsi="Times New Roman" w:cs="Times New Roman"/>
        </w:rPr>
        <w:t xml:space="preserve">during the </w:t>
      </w:r>
      <w:r w:rsidR="0043368B">
        <w:rPr>
          <w:rFonts w:ascii="Times New Roman" w:hAnsi="Times New Roman" w:cs="Times New Roman"/>
        </w:rPr>
        <w:t xml:space="preserve">evolution of the </w:t>
      </w:r>
      <w:r w:rsidR="000013A9" w:rsidRPr="003E59E1">
        <w:rPr>
          <w:rFonts w:ascii="Times New Roman" w:hAnsi="Times New Roman" w:cs="Times New Roman"/>
        </w:rPr>
        <w:t>learning program</w:t>
      </w:r>
      <w:r w:rsidR="00474558" w:rsidRPr="003E59E1">
        <w:rPr>
          <w:rFonts w:ascii="Times New Roman" w:hAnsi="Times New Roman" w:cs="Times New Roman"/>
        </w:rPr>
        <w:t xml:space="preserve"> </w:t>
      </w:r>
      <w:r w:rsidR="00480C08" w:rsidRPr="003E59E1">
        <w:rPr>
          <w:rFonts w:ascii="Times New Roman" w:hAnsi="Times New Roman" w:cs="Times New Roman"/>
        </w:rPr>
        <w:t>(li</w:t>
      </w:r>
      <w:r w:rsidR="00025835" w:rsidRPr="003E59E1">
        <w:rPr>
          <w:rFonts w:ascii="Times New Roman" w:hAnsi="Times New Roman" w:cs="Times New Roman"/>
        </w:rPr>
        <w:t>tigation)</w:t>
      </w:r>
      <w:r w:rsidR="00CC0000">
        <w:rPr>
          <w:rFonts w:ascii="Times New Roman" w:hAnsi="Times New Roman" w:cs="Times New Roman"/>
        </w:rPr>
        <w:t xml:space="preserve">. Students can also </w:t>
      </w:r>
      <w:r w:rsidR="006D37A0" w:rsidRPr="003E59E1">
        <w:rPr>
          <w:rFonts w:ascii="Times New Roman" w:hAnsi="Times New Roman" w:cs="Times New Roman"/>
        </w:rPr>
        <w:t xml:space="preserve">exchange their assets, especially digitally transferrable and </w:t>
      </w:r>
      <w:r w:rsidR="009259B6">
        <w:rPr>
          <w:rFonts w:ascii="Times New Roman" w:hAnsi="Times New Roman" w:cs="Times New Roman"/>
        </w:rPr>
        <w:t xml:space="preserve">electronically </w:t>
      </w:r>
      <w:r w:rsidR="006D37A0" w:rsidRPr="003E59E1">
        <w:rPr>
          <w:rFonts w:ascii="Times New Roman" w:hAnsi="Times New Roman" w:cs="Times New Roman"/>
        </w:rPr>
        <w:t>exchangeable as</w:t>
      </w:r>
      <w:r w:rsidR="00A93384" w:rsidRPr="003E59E1">
        <w:rPr>
          <w:rFonts w:ascii="Times New Roman" w:hAnsi="Times New Roman" w:cs="Times New Roman"/>
        </w:rPr>
        <w:t>sets</w:t>
      </w:r>
      <w:r w:rsidR="00EF4763" w:rsidRPr="003E59E1">
        <w:rPr>
          <w:rFonts w:ascii="Times New Roman" w:hAnsi="Times New Roman" w:cs="Times New Roman"/>
        </w:rPr>
        <w:t xml:space="preserve"> with other participants</w:t>
      </w:r>
      <w:r w:rsidR="002F29FC">
        <w:rPr>
          <w:rFonts w:ascii="Times New Roman" w:hAnsi="Times New Roman" w:cs="Times New Roman"/>
        </w:rPr>
        <w:t>. In an XLP-based activity, they are required</w:t>
      </w:r>
      <w:r w:rsidR="00A93384" w:rsidRPr="003E59E1">
        <w:rPr>
          <w:rFonts w:ascii="Times New Roman" w:hAnsi="Times New Roman" w:cs="Times New Roman"/>
        </w:rPr>
        <w:t xml:space="preserve"> to present </w:t>
      </w:r>
      <w:r w:rsidR="0094145F">
        <w:rPr>
          <w:rFonts w:ascii="Times New Roman" w:hAnsi="Times New Roman" w:cs="Times New Roman"/>
        </w:rPr>
        <w:t xml:space="preserve">and record </w:t>
      </w:r>
      <w:r w:rsidR="00A93384" w:rsidRPr="003E59E1">
        <w:rPr>
          <w:rFonts w:ascii="Times New Roman" w:hAnsi="Times New Roman" w:cs="Times New Roman"/>
        </w:rPr>
        <w:t xml:space="preserve">their opinions and ideas in </w:t>
      </w:r>
      <w:r w:rsidR="004F2E6A">
        <w:rPr>
          <w:rFonts w:ascii="Times New Roman" w:hAnsi="Times New Roman" w:cs="Times New Roman"/>
        </w:rPr>
        <w:t>public</w:t>
      </w:r>
      <w:r w:rsidR="005D2D1E">
        <w:rPr>
          <w:rFonts w:ascii="Times New Roman" w:hAnsi="Times New Roman" w:cs="Times New Roman"/>
        </w:rPr>
        <w:t xml:space="preserve"> via digital means </w:t>
      </w:r>
      <w:r w:rsidR="007157FF">
        <w:rPr>
          <w:rFonts w:ascii="Times New Roman" w:hAnsi="Times New Roman" w:cs="Times New Roman"/>
        </w:rPr>
        <w:t>(</w:t>
      </w:r>
      <w:r w:rsidR="005D2D1E">
        <w:rPr>
          <w:rFonts w:ascii="Times New Roman" w:hAnsi="Times New Roman" w:cs="Times New Roman"/>
        </w:rPr>
        <w:t>such as blog posts</w:t>
      </w:r>
      <w:r w:rsidR="00533FFF">
        <w:rPr>
          <w:rFonts w:ascii="Times New Roman" w:hAnsi="Times New Roman" w:cs="Times New Roman"/>
        </w:rPr>
        <w:t xml:space="preserve"> and wiki-based</w:t>
      </w:r>
      <w:r w:rsidR="00E2614B">
        <w:rPr>
          <w:rFonts w:ascii="Times New Roman" w:hAnsi="Times New Roman" w:cs="Times New Roman"/>
        </w:rPr>
        <w:t xml:space="preserve"> websites</w:t>
      </w:r>
      <w:r w:rsidR="005D2D1E">
        <w:rPr>
          <w:rFonts w:ascii="Times New Roman" w:hAnsi="Times New Roman" w:cs="Times New Roman"/>
        </w:rPr>
        <w:t>)</w:t>
      </w:r>
      <w:r w:rsidR="00A93384" w:rsidRPr="003E59E1">
        <w:rPr>
          <w:rFonts w:ascii="Times New Roman" w:hAnsi="Times New Roman" w:cs="Times New Roman"/>
        </w:rPr>
        <w:t xml:space="preserve">. </w:t>
      </w:r>
      <w:r w:rsidR="004F5542" w:rsidRPr="003E59E1">
        <w:rPr>
          <w:rFonts w:ascii="Times New Roman" w:hAnsi="Times New Roman" w:cs="Times New Roman"/>
        </w:rPr>
        <w:t>XLP utilizes open sourced, multi-platform digital content distribution system</w:t>
      </w:r>
      <w:r w:rsidR="0027374D">
        <w:rPr>
          <w:rFonts w:ascii="Times New Roman" w:hAnsi="Times New Roman" w:cs="Times New Roman"/>
        </w:rPr>
        <w:t>s</w:t>
      </w:r>
      <w:r w:rsidR="004F5542" w:rsidRPr="003E59E1">
        <w:rPr>
          <w:rFonts w:ascii="Times New Roman" w:hAnsi="Times New Roman" w:cs="Times New Roman"/>
        </w:rPr>
        <w:t>, such as Git, to replicate and digitally track any digitally recordable content, from source code, design plans (technology), conflict resolution records (law), asset exchange records (market)</w:t>
      </w:r>
      <w:r w:rsidR="00F83886" w:rsidRPr="003E59E1">
        <w:rPr>
          <w:rFonts w:ascii="Times New Roman" w:hAnsi="Times New Roman" w:cs="Times New Roman"/>
        </w:rPr>
        <w:t>,</w:t>
      </w:r>
      <w:r w:rsidR="004F5542" w:rsidRPr="003E59E1">
        <w:rPr>
          <w:rFonts w:ascii="Times New Roman" w:hAnsi="Times New Roman" w:cs="Times New Roman"/>
        </w:rPr>
        <w:t xml:space="preserve"> and students’ learning reflections </w:t>
      </w:r>
      <w:r w:rsidR="00851A8F" w:rsidRPr="003E59E1">
        <w:rPr>
          <w:rFonts w:ascii="Times New Roman" w:hAnsi="Times New Roman" w:cs="Times New Roman"/>
        </w:rPr>
        <w:t xml:space="preserve">on blog </w:t>
      </w:r>
      <w:r w:rsidR="008D2900" w:rsidRPr="003E59E1">
        <w:rPr>
          <w:rFonts w:ascii="Times New Roman" w:hAnsi="Times New Roman" w:cs="Times New Roman"/>
        </w:rPr>
        <w:t>entries (</w:t>
      </w:r>
      <w:r w:rsidR="004F5542" w:rsidRPr="003E59E1">
        <w:rPr>
          <w:rFonts w:ascii="Times New Roman" w:hAnsi="Times New Roman" w:cs="Times New Roman"/>
        </w:rPr>
        <w:t xml:space="preserve">media). </w:t>
      </w:r>
      <w:r w:rsidR="008D2900" w:rsidRPr="003E59E1">
        <w:rPr>
          <w:rFonts w:ascii="Times New Roman" w:hAnsi="Times New Roman" w:cs="Times New Roman"/>
        </w:rPr>
        <w:t xml:space="preserve">The schools that </w:t>
      </w:r>
      <w:r w:rsidR="00EE2325">
        <w:rPr>
          <w:rFonts w:ascii="Times New Roman" w:hAnsi="Times New Roman" w:cs="Times New Roman"/>
        </w:rPr>
        <w:t>adopt</w:t>
      </w:r>
      <w:r w:rsidR="008D2900" w:rsidRPr="003E59E1">
        <w:rPr>
          <w:rFonts w:ascii="Times New Roman" w:hAnsi="Times New Roman" w:cs="Times New Roman"/>
        </w:rPr>
        <w:t xml:space="preserve"> XLP must also provide the physical learning environment to allow in-person </w:t>
      </w:r>
      <w:r w:rsidR="005876C9">
        <w:rPr>
          <w:rFonts w:ascii="Times New Roman" w:hAnsi="Times New Roman" w:cs="Times New Roman"/>
        </w:rPr>
        <w:t xml:space="preserve">interactive </w:t>
      </w:r>
      <w:r w:rsidR="008D2900" w:rsidRPr="003E59E1">
        <w:rPr>
          <w:rFonts w:ascii="Times New Roman" w:hAnsi="Times New Roman" w:cs="Times New Roman"/>
        </w:rPr>
        <w:t>learning activities.</w:t>
      </w:r>
    </w:p>
    <w:p w14:paraId="7D1F2D71" w14:textId="6E709405" w:rsidR="00F16AD0" w:rsidRPr="00A9396B" w:rsidRDefault="00F16AD0" w:rsidP="00A9396B">
      <w:pPr>
        <w:pStyle w:val="FreeForm"/>
        <w:spacing w:line="276" w:lineRule="auto"/>
        <w:ind w:right="1060" w:firstLine="0"/>
        <w:jc w:val="both"/>
        <w:rPr>
          <w:rFonts w:ascii="微软雅黑" w:eastAsia="微软雅黑" w:hAnsi="微软雅黑"/>
          <w:sz w:val="22"/>
          <w:szCs w:val="22"/>
          <w:lang w:eastAsia="zh-CN"/>
        </w:rPr>
      </w:pPr>
      <w:r w:rsidRPr="00A9396B">
        <w:rPr>
          <w:rFonts w:ascii="微软雅黑" w:eastAsia="微软雅黑" w:hAnsi="微软雅黑"/>
          <w:sz w:val="22"/>
          <w:szCs w:val="22"/>
          <w:lang w:eastAsia="zh-CN"/>
        </w:rPr>
        <w:t>XLP 让学生们懂得他们在学习的演进过程中</w:t>
      </w:r>
      <w:r w:rsidRPr="00A9396B">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有权力去学习</w:t>
      </w:r>
      <w:r w:rsidRPr="00A9396B">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去解决遇到的冲突</w:t>
      </w:r>
      <w:r w:rsidRPr="00A9396B">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去捍卫自己的权利</w:t>
      </w:r>
      <w:r w:rsidRPr="00A9396B">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诉讼</w:t>
      </w:r>
      <w:r w:rsidRPr="00A9396B">
        <w:rPr>
          <w:rFonts w:ascii="微软雅黑" w:eastAsia="微软雅黑" w:hAnsi="微软雅黑" w:hint="eastAsia"/>
          <w:sz w:val="22"/>
          <w:szCs w:val="22"/>
          <w:lang w:eastAsia="zh-CN"/>
        </w:rPr>
        <w:t>）。学生还可以与其他参与者交换资产，尤其是那些可电子转让的数字化资产。在</w:t>
      </w:r>
      <w:r w:rsidRPr="00A9396B">
        <w:rPr>
          <w:rFonts w:ascii="微软雅黑" w:eastAsia="微软雅黑" w:hAnsi="微软雅黑"/>
          <w:sz w:val="22"/>
          <w:szCs w:val="22"/>
          <w:lang w:eastAsia="zh-CN"/>
        </w:rPr>
        <w:t>XLP中，他们必须使用数字化手段（如博客和维基型网站）</w:t>
      </w:r>
      <w:r w:rsidRPr="00A9396B">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在公众面前记录并展示他们的意见和想法</w:t>
      </w:r>
      <w:r w:rsidRPr="00A9396B">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XLP利用开源的</w:t>
      </w:r>
      <w:r w:rsidRPr="00A9396B">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跨平台的数字内容分发系统，如GIT，跟踪和复制任何记录的数字内容，从源代码，到设计方案（技术）</w:t>
      </w:r>
      <w:r w:rsidRPr="00A9396B">
        <w:rPr>
          <w:rFonts w:ascii="微软雅黑" w:eastAsia="微软雅黑" w:hAnsi="微软雅黑" w:hint="eastAsia"/>
          <w:sz w:val="22"/>
          <w:szCs w:val="22"/>
          <w:lang w:eastAsia="zh-CN"/>
        </w:rPr>
        <w:t>、</w:t>
      </w:r>
      <w:r w:rsidR="00347AB8">
        <w:rPr>
          <w:rFonts w:ascii="微软雅黑" w:eastAsia="微软雅黑" w:hAnsi="微软雅黑"/>
          <w:sz w:val="22"/>
          <w:szCs w:val="22"/>
          <w:lang w:eastAsia="zh-CN"/>
        </w:rPr>
        <w:t>解决纠纷</w:t>
      </w:r>
      <w:r w:rsidRPr="00A9396B">
        <w:rPr>
          <w:rFonts w:ascii="微软雅黑" w:eastAsia="微软雅黑" w:hAnsi="微软雅黑"/>
          <w:sz w:val="22"/>
          <w:szCs w:val="22"/>
          <w:lang w:eastAsia="zh-CN"/>
        </w:rPr>
        <w:t>的记录（</w:t>
      </w:r>
      <w:r w:rsidRPr="00A9396B">
        <w:rPr>
          <w:rFonts w:ascii="微软雅黑" w:eastAsia="微软雅黑" w:hAnsi="微软雅黑" w:hint="eastAsia"/>
          <w:sz w:val="22"/>
          <w:szCs w:val="22"/>
          <w:lang w:eastAsia="zh-CN"/>
        </w:rPr>
        <w:t>法律</w:t>
      </w:r>
      <w:r w:rsidRPr="00A9396B">
        <w:rPr>
          <w:rFonts w:ascii="微软雅黑" w:eastAsia="微软雅黑" w:hAnsi="微软雅黑"/>
          <w:sz w:val="22"/>
          <w:szCs w:val="22"/>
          <w:lang w:eastAsia="zh-CN"/>
        </w:rPr>
        <w:t>）</w:t>
      </w:r>
      <w:r w:rsidRPr="00A9396B">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资产</w:t>
      </w:r>
      <w:r w:rsidR="00347AB8">
        <w:rPr>
          <w:rFonts w:ascii="微软雅黑" w:eastAsia="微软雅黑" w:hAnsi="微软雅黑" w:hint="eastAsia"/>
          <w:sz w:val="22"/>
          <w:szCs w:val="22"/>
          <w:lang w:eastAsia="zh-CN"/>
        </w:rPr>
        <w:t>交易</w:t>
      </w:r>
      <w:r w:rsidRPr="00A9396B">
        <w:rPr>
          <w:rFonts w:ascii="微软雅黑" w:eastAsia="微软雅黑" w:hAnsi="微软雅黑"/>
          <w:sz w:val="22"/>
          <w:szCs w:val="22"/>
          <w:lang w:eastAsia="zh-CN"/>
        </w:rPr>
        <w:t>记录（市场），以及在博客上</w:t>
      </w:r>
      <w:r w:rsidR="00347AB8">
        <w:rPr>
          <w:rFonts w:ascii="微软雅黑" w:eastAsia="微软雅黑" w:hAnsi="微软雅黑" w:hint="eastAsia"/>
          <w:sz w:val="22"/>
          <w:szCs w:val="22"/>
          <w:lang w:eastAsia="zh-CN"/>
        </w:rPr>
        <w:t>记录</w:t>
      </w:r>
      <w:r w:rsidRPr="00A9396B">
        <w:rPr>
          <w:rFonts w:ascii="微软雅黑" w:eastAsia="微软雅黑" w:hAnsi="微软雅黑"/>
          <w:sz w:val="22"/>
          <w:szCs w:val="22"/>
          <w:lang w:eastAsia="zh-CN"/>
        </w:rPr>
        <w:t>关于学习的</w:t>
      </w:r>
      <w:r w:rsidR="00347AB8">
        <w:rPr>
          <w:rFonts w:ascii="微软雅黑" w:eastAsia="微软雅黑" w:hAnsi="微软雅黑" w:hint="eastAsia"/>
          <w:sz w:val="22"/>
          <w:szCs w:val="22"/>
          <w:lang w:eastAsia="zh-CN"/>
        </w:rPr>
        <w:t>思考</w:t>
      </w:r>
      <w:r w:rsidRPr="00A9396B">
        <w:rPr>
          <w:rFonts w:ascii="微软雅黑" w:eastAsia="微软雅黑" w:hAnsi="微软雅黑"/>
          <w:sz w:val="22"/>
          <w:szCs w:val="22"/>
          <w:lang w:eastAsia="zh-CN"/>
        </w:rPr>
        <w:t>（媒体）</w:t>
      </w:r>
      <w:r w:rsidRPr="00A9396B">
        <w:rPr>
          <w:rFonts w:ascii="微软雅黑" w:eastAsia="微软雅黑" w:hAnsi="微软雅黑" w:hint="eastAsia"/>
          <w:sz w:val="22"/>
          <w:szCs w:val="22"/>
          <w:lang w:eastAsia="zh-CN"/>
        </w:rPr>
        <w:t>。</w:t>
      </w:r>
      <w:r w:rsidR="00347AB8" w:rsidRPr="00A9396B">
        <w:rPr>
          <w:rFonts w:ascii="微软雅黑" w:eastAsia="微软雅黑" w:hAnsi="微软雅黑"/>
          <w:sz w:val="22"/>
          <w:szCs w:val="22"/>
          <w:lang w:eastAsia="zh-CN"/>
        </w:rPr>
        <w:t>学校</w:t>
      </w:r>
      <w:r w:rsidR="00347AB8">
        <w:rPr>
          <w:rFonts w:ascii="微软雅黑" w:eastAsia="微软雅黑" w:hAnsi="微软雅黑"/>
          <w:sz w:val="22"/>
          <w:szCs w:val="22"/>
          <w:lang w:eastAsia="zh-CN"/>
        </w:rPr>
        <w:t>在开设</w:t>
      </w:r>
      <w:r w:rsidRPr="00A9396B">
        <w:rPr>
          <w:rFonts w:ascii="微软雅黑" w:eastAsia="微软雅黑" w:hAnsi="微软雅黑"/>
          <w:sz w:val="22"/>
          <w:szCs w:val="22"/>
          <w:lang w:eastAsia="zh-CN"/>
        </w:rPr>
        <w:t>XLP课程</w:t>
      </w:r>
      <w:r w:rsidR="00347AB8">
        <w:rPr>
          <w:rFonts w:ascii="微软雅黑" w:eastAsia="微软雅黑" w:hAnsi="微软雅黑"/>
          <w:sz w:val="22"/>
          <w:szCs w:val="22"/>
          <w:lang w:eastAsia="zh-CN"/>
        </w:rPr>
        <w:t>时</w:t>
      </w:r>
      <w:r w:rsidR="00347AB8">
        <w:rPr>
          <w:rFonts w:ascii="微软雅黑" w:eastAsia="微软雅黑" w:hAnsi="微软雅黑" w:hint="eastAsia"/>
          <w:sz w:val="22"/>
          <w:szCs w:val="22"/>
          <w:lang w:eastAsia="zh-CN"/>
        </w:rPr>
        <w:t>，</w:t>
      </w:r>
      <w:r w:rsidRPr="00A9396B">
        <w:rPr>
          <w:rFonts w:ascii="微软雅黑" w:eastAsia="微软雅黑" w:hAnsi="微软雅黑"/>
          <w:sz w:val="22"/>
          <w:szCs w:val="22"/>
          <w:lang w:eastAsia="zh-CN"/>
        </w:rPr>
        <w:t>还</w:t>
      </w:r>
      <w:r w:rsidR="00347AB8">
        <w:rPr>
          <w:rFonts w:ascii="微软雅黑" w:eastAsia="微软雅黑" w:hAnsi="微软雅黑"/>
          <w:sz w:val="22"/>
          <w:szCs w:val="22"/>
          <w:lang w:eastAsia="zh-CN"/>
        </w:rPr>
        <w:t>要</w:t>
      </w:r>
      <w:r w:rsidRPr="00A9396B">
        <w:rPr>
          <w:rFonts w:ascii="微软雅黑" w:eastAsia="微软雅黑" w:hAnsi="微软雅黑"/>
          <w:sz w:val="22"/>
          <w:szCs w:val="22"/>
          <w:lang w:eastAsia="zh-CN"/>
        </w:rPr>
        <w:t>提供学习</w:t>
      </w:r>
      <w:r w:rsidR="00347AB8" w:rsidRPr="00A9396B">
        <w:rPr>
          <w:rFonts w:ascii="微软雅黑" w:eastAsia="微软雅黑" w:hAnsi="微软雅黑"/>
          <w:sz w:val="22"/>
          <w:szCs w:val="22"/>
          <w:lang w:eastAsia="zh-CN"/>
        </w:rPr>
        <w:t>必须</w:t>
      </w:r>
      <w:r w:rsidR="00347AB8">
        <w:rPr>
          <w:rFonts w:ascii="微软雅黑" w:eastAsia="微软雅黑" w:hAnsi="微软雅黑"/>
          <w:sz w:val="22"/>
          <w:szCs w:val="22"/>
          <w:lang w:eastAsia="zh-CN"/>
        </w:rPr>
        <w:t>的物理环境，让学生在</w:t>
      </w:r>
      <w:r w:rsidRPr="00A9396B">
        <w:rPr>
          <w:rFonts w:ascii="微软雅黑" w:eastAsia="微软雅黑" w:hAnsi="微软雅黑"/>
          <w:sz w:val="22"/>
          <w:szCs w:val="22"/>
          <w:lang w:eastAsia="zh-CN"/>
        </w:rPr>
        <w:t>学习活动过程中</w:t>
      </w:r>
      <w:r w:rsidR="00347AB8">
        <w:rPr>
          <w:rFonts w:ascii="微软雅黑" w:eastAsia="微软雅黑" w:hAnsi="微软雅黑"/>
          <w:sz w:val="22"/>
          <w:szCs w:val="22"/>
          <w:lang w:eastAsia="zh-CN"/>
        </w:rPr>
        <w:t>积极互动</w:t>
      </w:r>
      <w:r w:rsidRPr="00A9396B">
        <w:rPr>
          <w:rFonts w:ascii="微软雅黑" w:eastAsia="微软雅黑" w:hAnsi="微软雅黑" w:hint="eastAsia"/>
          <w:sz w:val="22"/>
          <w:szCs w:val="22"/>
          <w:lang w:eastAsia="zh-CN"/>
        </w:rPr>
        <w:t>。</w:t>
      </w:r>
    </w:p>
    <w:p w14:paraId="0CAFC56B" w14:textId="77777777" w:rsidR="003A3F16" w:rsidRPr="003E59E1" w:rsidRDefault="003A3F16">
      <w:pPr>
        <w:pStyle w:val="FreeForm"/>
        <w:ind w:right="1060" w:firstLine="0"/>
        <w:rPr>
          <w:rFonts w:ascii="Times New Roman" w:eastAsia="Times New Roman" w:hAnsi="Times New Roman" w:cs="Times New Roman"/>
          <w:lang w:eastAsia="zh-CN"/>
        </w:rPr>
      </w:pPr>
    </w:p>
    <w:p w14:paraId="6BE857E4" w14:textId="416A24DB" w:rsidR="003A3F16" w:rsidRDefault="003A3F16" w:rsidP="003A3F16">
      <w:pPr>
        <w:pStyle w:val="FreeForm"/>
        <w:ind w:right="1060" w:firstLine="0"/>
        <w:rPr>
          <w:rFonts w:ascii="Times New Roman" w:hAnsi="Times New Roman" w:cs="Times New Roman"/>
          <w:b/>
        </w:rPr>
      </w:pPr>
      <w:r w:rsidRPr="002B0089">
        <w:rPr>
          <w:rFonts w:ascii="Times New Roman" w:hAnsi="Times New Roman" w:cs="Times New Roman"/>
          <w:b/>
        </w:rPr>
        <w:t>Participants</w:t>
      </w:r>
    </w:p>
    <w:p w14:paraId="73D36208" w14:textId="1A60358D" w:rsidR="001F44F7" w:rsidRDefault="0058526B" w:rsidP="00FB4C85">
      <w:pPr>
        <w:pStyle w:val="FreeForm"/>
        <w:ind w:right="1060" w:firstLine="0"/>
        <w:rPr>
          <w:rFonts w:ascii="Times New Roman" w:hAnsi="Times New Roman" w:cs="Times New Roman"/>
        </w:rPr>
      </w:pPr>
      <w:r>
        <w:rPr>
          <w:rFonts w:ascii="Times New Roman" w:hAnsi="Times New Roman" w:cs="Times New Roman"/>
        </w:rPr>
        <w:t>XLP assigns 3 different role-types to force i</w:t>
      </w:r>
      <w:r w:rsidR="00F16AD0">
        <w:rPr>
          <w:rFonts w:ascii="Times New Roman" w:hAnsi="Times New Roman" w:cs="Times New Roman"/>
        </w:rPr>
        <w:t xml:space="preserve">nterdisciplinary collaboration. </w:t>
      </w:r>
      <w:r w:rsidR="00021068" w:rsidRPr="003E59E1">
        <w:rPr>
          <w:rFonts w:ascii="Times New Roman" w:hAnsi="Times New Roman" w:cs="Times New Roman"/>
        </w:rPr>
        <w:t xml:space="preserve">Teachers and school administrators called “Learning </w:t>
      </w:r>
      <w:r w:rsidR="004F0282" w:rsidRPr="003E59E1">
        <w:rPr>
          <w:rFonts w:ascii="Times New Roman" w:hAnsi="Times New Roman" w:cs="Times New Roman"/>
        </w:rPr>
        <w:t xml:space="preserve">Event </w:t>
      </w:r>
      <w:r w:rsidR="00021068" w:rsidRPr="003E59E1">
        <w:rPr>
          <w:rFonts w:ascii="Times New Roman" w:hAnsi="Times New Roman" w:cs="Times New Roman"/>
        </w:rPr>
        <w:t xml:space="preserve">Organizers”, provide resources and decide the main theme of </w:t>
      </w:r>
      <w:r w:rsidR="00A1548F">
        <w:rPr>
          <w:rFonts w:ascii="Times New Roman" w:hAnsi="Times New Roman" w:cs="Times New Roman"/>
        </w:rPr>
        <w:t xml:space="preserve">the </w:t>
      </w:r>
      <w:r w:rsidR="00021068" w:rsidRPr="003E59E1">
        <w:rPr>
          <w:rFonts w:ascii="Times New Roman" w:hAnsi="Times New Roman" w:cs="Times New Roman"/>
        </w:rPr>
        <w:t xml:space="preserve">learning </w:t>
      </w:r>
      <w:r w:rsidR="00A1548F">
        <w:rPr>
          <w:rFonts w:ascii="Times New Roman" w:hAnsi="Times New Roman" w:cs="Times New Roman"/>
        </w:rPr>
        <w:t>program</w:t>
      </w:r>
      <w:r w:rsidR="00021068" w:rsidRPr="003E59E1">
        <w:rPr>
          <w:rFonts w:ascii="Times New Roman" w:hAnsi="Times New Roman" w:cs="Times New Roman"/>
        </w:rPr>
        <w:t xml:space="preserve">. Students </w:t>
      </w:r>
      <w:r w:rsidR="00DE1D3C" w:rsidRPr="003E59E1">
        <w:rPr>
          <w:rFonts w:ascii="Times New Roman" w:hAnsi="Times New Roman" w:cs="Times New Roman"/>
        </w:rPr>
        <w:t>and</w:t>
      </w:r>
      <w:r w:rsidR="00021068" w:rsidRPr="003E59E1">
        <w:rPr>
          <w:rFonts w:ascii="Times New Roman" w:hAnsi="Times New Roman" w:cs="Times New Roman"/>
        </w:rPr>
        <w:t xml:space="preserve"> content providers</w:t>
      </w:r>
      <w:r w:rsidR="002F58A9" w:rsidRPr="003E59E1">
        <w:rPr>
          <w:rFonts w:ascii="Times New Roman" w:hAnsi="Times New Roman" w:cs="Times New Roman"/>
        </w:rPr>
        <w:t xml:space="preserve"> (</w:t>
      </w:r>
      <w:r w:rsidR="00DE4D47" w:rsidRPr="003E59E1">
        <w:rPr>
          <w:rFonts w:ascii="Times New Roman" w:hAnsi="Times New Roman" w:cs="Times New Roman"/>
        </w:rPr>
        <w:t xml:space="preserve">can be </w:t>
      </w:r>
      <w:r w:rsidR="002F58A9" w:rsidRPr="003E59E1">
        <w:rPr>
          <w:rFonts w:ascii="Times New Roman" w:hAnsi="Times New Roman" w:cs="Times New Roman"/>
        </w:rPr>
        <w:t>teachers</w:t>
      </w:r>
      <w:r w:rsidR="00DE4D47" w:rsidRPr="003E59E1">
        <w:rPr>
          <w:rFonts w:ascii="Times New Roman" w:hAnsi="Times New Roman" w:cs="Times New Roman"/>
        </w:rPr>
        <w:t xml:space="preserve"> or domain experts</w:t>
      </w:r>
      <w:r w:rsidR="002F58A9" w:rsidRPr="003E59E1">
        <w:rPr>
          <w:rFonts w:ascii="Times New Roman" w:hAnsi="Times New Roman" w:cs="Times New Roman"/>
        </w:rPr>
        <w:t>)</w:t>
      </w:r>
      <w:r w:rsidR="00021068" w:rsidRPr="003E59E1">
        <w:rPr>
          <w:rFonts w:ascii="Times New Roman" w:hAnsi="Times New Roman" w:cs="Times New Roman"/>
        </w:rPr>
        <w:t xml:space="preserve"> </w:t>
      </w:r>
      <w:r w:rsidR="00553824">
        <w:rPr>
          <w:rFonts w:ascii="Times New Roman" w:hAnsi="Times New Roman" w:cs="Times New Roman"/>
        </w:rPr>
        <w:t>divide</w:t>
      </w:r>
      <w:r w:rsidR="00021068" w:rsidRPr="003E59E1">
        <w:rPr>
          <w:rFonts w:ascii="Times New Roman" w:hAnsi="Times New Roman" w:cs="Times New Roman"/>
        </w:rPr>
        <w:t xml:space="preserve"> into two roles,</w:t>
      </w:r>
      <w:r w:rsidR="001B2DA3" w:rsidRPr="003E59E1">
        <w:rPr>
          <w:rFonts w:ascii="Times New Roman" w:hAnsi="Times New Roman" w:cs="Times New Roman"/>
        </w:rPr>
        <w:t> “Challenge Designers"</w:t>
      </w:r>
      <w:r w:rsidR="008A5469" w:rsidRPr="003E59E1">
        <w:rPr>
          <w:rFonts w:ascii="Times New Roman" w:hAnsi="Times New Roman" w:cs="Times New Roman"/>
        </w:rPr>
        <w:t xml:space="preserve"> </w:t>
      </w:r>
      <w:r w:rsidR="00021068" w:rsidRPr="003E59E1">
        <w:rPr>
          <w:rFonts w:ascii="Times New Roman" w:hAnsi="Times New Roman" w:cs="Times New Roman"/>
        </w:rPr>
        <w:t>and “</w:t>
      </w:r>
      <w:r w:rsidR="0005284E" w:rsidRPr="003E59E1">
        <w:rPr>
          <w:rFonts w:ascii="Times New Roman" w:hAnsi="Times New Roman" w:cs="Times New Roman"/>
        </w:rPr>
        <w:t>Mission Executo</w:t>
      </w:r>
      <w:r w:rsidR="00021068" w:rsidRPr="003E59E1">
        <w:rPr>
          <w:rFonts w:ascii="Times New Roman" w:hAnsi="Times New Roman" w:cs="Times New Roman"/>
        </w:rPr>
        <w:t>rs".</w:t>
      </w:r>
      <w:r w:rsidR="001B2DA3" w:rsidRPr="003E59E1">
        <w:rPr>
          <w:rFonts w:ascii="Times New Roman" w:hAnsi="Times New Roman" w:cs="Times New Roman"/>
        </w:rPr>
        <w:t xml:space="preserve"> </w:t>
      </w:r>
      <w:r w:rsidR="00021068" w:rsidRPr="003E59E1">
        <w:rPr>
          <w:rFonts w:ascii="Times New Roman" w:hAnsi="Times New Roman" w:cs="Times New Roman"/>
        </w:rPr>
        <w:t>Challenge Designers</w:t>
      </w:r>
      <w:r w:rsidR="00050D0A" w:rsidRPr="003E59E1">
        <w:rPr>
          <w:rFonts w:ascii="Times New Roman" w:hAnsi="Times New Roman" w:cs="Times New Roman"/>
        </w:rPr>
        <w:t xml:space="preserve"> </w:t>
      </w:r>
      <w:r w:rsidR="002049F0">
        <w:rPr>
          <w:rFonts w:ascii="Times New Roman" w:hAnsi="Times New Roman" w:cs="Times New Roman"/>
        </w:rPr>
        <w:t>(</w:t>
      </w:r>
      <w:r w:rsidR="008F0A62" w:rsidRPr="003E59E1">
        <w:rPr>
          <w:rFonts w:ascii="Times New Roman" w:hAnsi="Times New Roman" w:cs="Times New Roman"/>
        </w:rPr>
        <w:t>activity</w:t>
      </w:r>
      <w:r w:rsidR="00021068" w:rsidRPr="003E59E1">
        <w:rPr>
          <w:rFonts w:ascii="Times New Roman" w:hAnsi="Times New Roman" w:cs="Times New Roman"/>
        </w:rPr>
        <w:t xml:space="preserve"> designers</w:t>
      </w:r>
      <w:r w:rsidR="002049F0">
        <w:rPr>
          <w:rFonts w:ascii="Times New Roman" w:hAnsi="Times New Roman" w:cs="Times New Roman"/>
        </w:rPr>
        <w:t>)</w:t>
      </w:r>
      <w:r w:rsidR="00021068" w:rsidRPr="003E59E1">
        <w:rPr>
          <w:rFonts w:ascii="Times New Roman" w:hAnsi="Times New Roman" w:cs="Times New Roman"/>
        </w:rPr>
        <w:t xml:space="preserve">, </w:t>
      </w:r>
      <w:r w:rsidR="007F7EB6" w:rsidRPr="003E59E1">
        <w:rPr>
          <w:rFonts w:ascii="Times New Roman" w:hAnsi="Times New Roman" w:cs="Times New Roman"/>
        </w:rPr>
        <w:t xml:space="preserve">collaboratively </w:t>
      </w:r>
      <w:r w:rsidR="0022293C">
        <w:rPr>
          <w:rFonts w:ascii="Times New Roman" w:hAnsi="Times New Roman" w:cs="Times New Roman"/>
        </w:rPr>
        <w:t>create tailor-made</w:t>
      </w:r>
      <w:r w:rsidR="000D72F5">
        <w:rPr>
          <w:rFonts w:ascii="Times New Roman" w:hAnsi="Times New Roman" w:cs="Times New Roman"/>
        </w:rPr>
        <w:t xml:space="preserve"> learning </w:t>
      </w:r>
      <w:r w:rsidR="003B435F">
        <w:rPr>
          <w:rFonts w:ascii="Times New Roman" w:hAnsi="Times New Roman" w:cs="Times New Roman"/>
        </w:rPr>
        <w:t>“</w:t>
      </w:r>
      <w:r w:rsidR="000D72F5">
        <w:rPr>
          <w:rFonts w:ascii="Times New Roman" w:hAnsi="Times New Roman" w:cs="Times New Roman"/>
        </w:rPr>
        <w:t>games</w:t>
      </w:r>
      <w:r w:rsidR="003B435F">
        <w:rPr>
          <w:rFonts w:ascii="Times New Roman" w:hAnsi="Times New Roman" w:cs="Times New Roman"/>
        </w:rPr>
        <w:t>”</w:t>
      </w:r>
      <w:r w:rsidR="000D72F5">
        <w:rPr>
          <w:rFonts w:ascii="Times New Roman" w:hAnsi="Times New Roman" w:cs="Times New Roman"/>
        </w:rPr>
        <w:t xml:space="preserve"> </w:t>
      </w:r>
      <w:r w:rsidR="000F118A">
        <w:rPr>
          <w:rFonts w:ascii="Times New Roman" w:hAnsi="Times New Roman" w:cs="Times New Roman"/>
        </w:rPr>
        <w:t>to fit</w:t>
      </w:r>
      <w:r w:rsidR="002E0608" w:rsidRPr="003E59E1">
        <w:rPr>
          <w:rFonts w:ascii="Times New Roman" w:hAnsi="Times New Roman" w:cs="Times New Roman"/>
        </w:rPr>
        <w:t xml:space="preserve"> the resource constraints and contextual requirements.</w:t>
      </w:r>
      <w:r w:rsidR="001B2DA3" w:rsidRPr="003E59E1">
        <w:rPr>
          <w:rFonts w:ascii="Times New Roman" w:hAnsi="Times New Roman" w:cs="Times New Roman"/>
        </w:rPr>
        <w:t xml:space="preserve"> </w:t>
      </w:r>
      <w:r w:rsidR="0038655F" w:rsidRPr="003E59E1">
        <w:rPr>
          <w:rFonts w:ascii="Times New Roman" w:hAnsi="Times New Roman" w:cs="Times New Roman"/>
        </w:rPr>
        <w:t>Challenge Designers</w:t>
      </w:r>
      <w:r w:rsidR="002E0608" w:rsidRPr="003E59E1">
        <w:rPr>
          <w:rFonts w:ascii="Times New Roman" w:hAnsi="Times New Roman" w:cs="Times New Roman"/>
        </w:rPr>
        <w:t xml:space="preserve"> also </w:t>
      </w:r>
      <w:r w:rsidR="00841B76">
        <w:rPr>
          <w:rFonts w:ascii="Times New Roman" w:hAnsi="Times New Roman" w:cs="Times New Roman"/>
        </w:rPr>
        <w:t>function</w:t>
      </w:r>
      <w:r w:rsidR="002E0608" w:rsidRPr="003E59E1">
        <w:rPr>
          <w:rFonts w:ascii="Times New Roman" w:hAnsi="Times New Roman" w:cs="Times New Roman"/>
        </w:rPr>
        <w:t xml:space="preserve"> as </w:t>
      </w:r>
      <w:r w:rsidR="00710232" w:rsidRPr="003E59E1">
        <w:rPr>
          <w:rFonts w:ascii="Times New Roman" w:hAnsi="Times New Roman" w:cs="Times New Roman"/>
        </w:rPr>
        <w:t>s</w:t>
      </w:r>
      <w:r w:rsidR="002E0608" w:rsidRPr="003E59E1">
        <w:rPr>
          <w:rFonts w:ascii="Times New Roman" w:hAnsi="Times New Roman" w:cs="Times New Roman"/>
        </w:rPr>
        <w:t xml:space="preserve">eed </w:t>
      </w:r>
      <w:r w:rsidR="00167127" w:rsidRPr="003E59E1">
        <w:rPr>
          <w:rFonts w:ascii="Times New Roman" w:hAnsi="Times New Roman" w:cs="Times New Roman"/>
        </w:rPr>
        <w:t>Mission Executo</w:t>
      </w:r>
      <w:r w:rsidR="00DE1D3C" w:rsidRPr="003E59E1">
        <w:rPr>
          <w:rFonts w:ascii="Times New Roman" w:hAnsi="Times New Roman" w:cs="Times New Roman"/>
        </w:rPr>
        <w:t xml:space="preserve">rs. They </w:t>
      </w:r>
      <w:r w:rsidR="007A7901">
        <w:rPr>
          <w:rFonts w:ascii="Times New Roman" w:hAnsi="Times New Roman" w:cs="Times New Roman"/>
        </w:rPr>
        <w:t xml:space="preserve">test and refine </w:t>
      </w:r>
      <w:r w:rsidR="00A95A45">
        <w:rPr>
          <w:rFonts w:ascii="Times New Roman" w:hAnsi="Times New Roman" w:cs="Times New Roman"/>
        </w:rPr>
        <w:t xml:space="preserve">game </w:t>
      </w:r>
      <w:r w:rsidR="00E55846">
        <w:rPr>
          <w:rFonts w:ascii="Times New Roman" w:hAnsi="Times New Roman" w:cs="Times New Roman"/>
        </w:rPr>
        <w:t>design</w:t>
      </w:r>
      <w:r w:rsidR="00A95A45">
        <w:rPr>
          <w:rFonts w:ascii="Times New Roman" w:hAnsi="Times New Roman" w:cs="Times New Roman"/>
        </w:rPr>
        <w:t>s</w:t>
      </w:r>
      <w:r w:rsidR="00E55846">
        <w:rPr>
          <w:rFonts w:ascii="Times New Roman" w:hAnsi="Times New Roman" w:cs="Times New Roman"/>
        </w:rPr>
        <w:t xml:space="preserve"> before </w:t>
      </w:r>
      <w:r w:rsidR="00EC6BF3">
        <w:rPr>
          <w:rFonts w:ascii="Times New Roman" w:hAnsi="Times New Roman" w:cs="Times New Roman"/>
        </w:rPr>
        <w:t xml:space="preserve">the </w:t>
      </w:r>
      <w:r w:rsidR="001B2DA3" w:rsidRPr="00FB4C85">
        <w:rPr>
          <w:rFonts w:ascii="Times New Roman" w:hAnsi="Times New Roman" w:cs="Times New Roman"/>
        </w:rPr>
        <w:t xml:space="preserve">Mission </w:t>
      </w:r>
      <w:r w:rsidR="0087558F" w:rsidRPr="003E59E1">
        <w:rPr>
          <w:rFonts w:ascii="Times New Roman" w:hAnsi="Times New Roman" w:cs="Times New Roman"/>
        </w:rPr>
        <w:t>Executors</w:t>
      </w:r>
      <w:r w:rsidR="001B2DA3" w:rsidRPr="003E59E1">
        <w:rPr>
          <w:rFonts w:ascii="Times New Roman" w:hAnsi="Times New Roman" w:cs="Times New Roman"/>
        </w:rPr>
        <w:t xml:space="preserve"> </w:t>
      </w:r>
      <w:r w:rsidR="00EC6BF3">
        <w:rPr>
          <w:rFonts w:ascii="Times New Roman" w:hAnsi="Times New Roman" w:cs="Times New Roman"/>
        </w:rPr>
        <w:t>arrive</w:t>
      </w:r>
      <w:r w:rsidR="00E55846">
        <w:rPr>
          <w:rFonts w:ascii="Times New Roman" w:hAnsi="Times New Roman" w:cs="Times New Roman"/>
        </w:rPr>
        <w:t xml:space="preserve">. </w:t>
      </w:r>
    </w:p>
    <w:p w14:paraId="265F3D20" w14:textId="77777777" w:rsidR="00F16AD0" w:rsidRPr="002B0089" w:rsidRDefault="00F16AD0" w:rsidP="00F16AD0">
      <w:pPr>
        <w:pStyle w:val="FreeForm"/>
        <w:ind w:right="1060" w:firstLine="0"/>
        <w:rPr>
          <w:rFonts w:ascii="Times New Roman" w:hAnsi="Times New Roman" w:cs="Times New Roman"/>
          <w:b/>
          <w:lang w:eastAsia="zh-CN"/>
        </w:rPr>
      </w:pPr>
      <w:r>
        <w:rPr>
          <w:rFonts w:ascii="Times New Roman" w:hAnsi="Times New Roman" w:cs="Times New Roman"/>
          <w:b/>
          <w:lang w:eastAsia="zh-CN"/>
        </w:rPr>
        <w:t>参与者</w:t>
      </w:r>
      <w:r>
        <w:rPr>
          <w:rFonts w:ascii="Times New Roman" w:hAnsi="Times New Roman" w:cs="Times New Roman" w:hint="eastAsia"/>
          <w:b/>
          <w:lang w:eastAsia="zh-CN"/>
        </w:rPr>
        <w:t>：</w:t>
      </w:r>
    </w:p>
    <w:p w14:paraId="2EB8CC25" w14:textId="5898D7ED" w:rsidR="00F16AD0" w:rsidRPr="00347AB8" w:rsidRDefault="00F16AD0" w:rsidP="00347AB8">
      <w:pPr>
        <w:pStyle w:val="FreeForm"/>
        <w:spacing w:line="276" w:lineRule="auto"/>
        <w:ind w:right="1060" w:firstLine="0"/>
        <w:jc w:val="both"/>
        <w:rPr>
          <w:rFonts w:ascii="微软雅黑" w:eastAsia="微软雅黑" w:hAnsi="微软雅黑"/>
          <w:sz w:val="22"/>
          <w:szCs w:val="22"/>
          <w:lang w:eastAsia="zh-CN"/>
        </w:rPr>
      </w:pPr>
      <w:r w:rsidRPr="00347AB8">
        <w:rPr>
          <w:rFonts w:ascii="微软雅黑" w:eastAsia="微软雅黑" w:hAnsi="微软雅黑"/>
          <w:sz w:val="22"/>
          <w:szCs w:val="22"/>
          <w:lang w:eastAsia="zh-CN"/>
        </w:rPr>
        <w:t>XLP在组织跨学科合作时包含了三种角色。</w:t>
      </w:r>
      <w:r w:rsidRPr="00347AB8">
        <w:rPr>
          <w:rFonts w:ascii="微软雅黑" w:eastAsia="微软雅黑" w:hAnsi="微软雅黑" w:hint="eastAsia"/>
          <w:sz w:val="22"/>
          <w:szCs w:val="22"/>
          <w:lang w:eastAsia="zh-CN"/>
        </w:rPr>
        <w:t>教师和学校管理人员</w:t>
      </w:r>
      <w:r w:rsidRPr="00347AB8">
        <w:rPr>
          <w:rFonts w:ascii="微软雅黑" w:eastAsia="微软雅黑" w:hAnsi="微软雅黑"/>
          <w:sz w:val="22"/>
          <w:szCs w:val="22"/>
          <w:lang w:eastAsia="zh-CN"/>
        </w:rPr>
        <w:t>被称为“学习活动组织者”，负责提供资源，并决定学习计划的主旋律</w:t>
      </w:r>
      <w:r w:rsidRPr="00347AB8">
        <w:rPr>
          <w:rFonts w:ascii="微软雅黑" w:eastAsia="微软雅黑" w:hAnsi="微软雅黑" w:hint="eastAsia"/>
          <w:sz w:val="22"/>
          <w:szCs w:val="22"/>
          <w:lang w:eastAsia="zh-CN"/>
        </w:rPr>
        <w:t>。</w:t>
      </w:r>
      <w:r w:rsidRPr="00347AB8">
        <w:rPr>
          <w:rFonts w:ascii="微软雅黑" w:eastAsia="微软雅黑" w:hAnsi="微软雅黑"/>
          <w:sz w:val="22"/>
          <w:szCs w:val="22"/>
          <w:lang w:eastAsia="zh-CN"/>
        </w:rPr>
        <w:t>学生和内容提供者（老师或领域的专家）分为两个角色，“</w:t>
      </w:r>
      <w:r w:rsidR="0013466C" w:rsidRPr="00347AB8">
        <w:rPr>
          <w:rFonts w:ascii="微软雅黑" w:eastAsia="微软雅黑" w:hAnsi="微软雅黑"/>
          <w:sz w:val="22"/>
          <w:szCs w:val="22"/>
          <w:lang w:eastAsia="zh-CN"/>
        </w:rPr>
        <w:t>挑战设计方</w:t>
      </w:r>
      <w:r w:rsidRPr="00347AB8">
        <w:rPr>
          <w:rFonts w:ascii="微软雅黑" w:eastAsia="微软雅黑" w:hAnsi="微软雅黑"/>
          <w:sz w:val="22"/>
          <w:szCs w:val="22"/>
          <w:lang w:eastAsia="zh-CN"/>
        </w:rPr>
        <w:t>”和“</w:t>
      </w:r>
      <w:r w:rsidR="0013466C" w:rsidRPr="00347AB8">
        <w:rPr>
          <w:rFonts w:ascii="微软雅黑" w:eastAsia="微软雅黑" w:hAnsi="微软雅黑"/>
          <w:sz w:val="22"/>
          <w:szCs w:val="22"/>
          <w:lang w:eastAsia="zh-CN"/>
        </w:rPr>
        <w:t>任务执行方</w:t>
      </w:r>
      <w:r w:rsidRPr="00347AB8">
        <w:rPr>
          <w:rFonts w:ascii="微软雅黑" w:eastAsia="微软雅黑" w:hAnsi="微软雅黑"/>
          <w:sz w:val="22"/>
          <w:szCs w:val="22"/>
          <w:lang w:eastAsia="zh-CN"/>
        </w:rPr>
        <w:t>”</w:t>
      </w:r>
      <w:r w:rsidR="0013466C" w:rsidRPr="00347AB8">
        <w:rPr>
          <w:rFonts w:ascii="微软雅黑" w:eastAsia="微软雅黑" w:hAnsi="微软雅黑"/>
          <w:sz w:val="22"/>
          <w:szCs w:val="22"/>
          <w:lang w:eastAsia="zh-CN"/>
        </w:rPr>
        <w:t>。挑战设计方</w:t>
      </w:r>
      <w:r w:rsidRPr="00347AB8">
        <w:rPr>
          <w:rFonts w:ascii="微软雅黑" w:eastAsia="微软雅黑" w:hAnsi="微软雅黑"/>
          <w:sz w:val="22"/>
          <w:szCs w:val="22"/>
          <w:lang w:eastAsia="zh-CN"/>
        </w:rPr>
        <w:t>（活动设计</w:t>
      </w:r>
      <w:r w:rsidR="0013466C" w:rsidRPr="00347AB8">
        <w:rPr>
          <w:rFonts w:ascii="微软雅黑" w:eastAsia="微软雅黑" w:hAnsi="微软雅黑"/>
          <w:sz w:val="22"/>
          <w:szCs w:val="22"/>
          <w:lang w:eastAsia="zh-CN"/>
        </w:rPr>
        <w:t>方</w:t>
      </w:r>
      <w:r w:rsidRPr="00347AB8">
        <w:rPr>
          <w:rFonts w:ascii="微软雅黑" w:eastAsia="微软雅黑" w:hAnsi="微软雅黑"/>
          <w:sz w:val="22"/>
          <w:szCs w:val="22"/>
          <w:lang w:eastAsia="zh-CN"/>
        </w:rPr>
        <w:t>），</w:t>
      </w:r>
      <w:r w:rsidR="0013466C" w:rsidRPr="00347AB8">
        <w:rPr>
          <w:rFonts w:ascii="微软雅黑" w:eastAsia="微软雅黑" w:hAnsi="微软雅黑"/>
          <w:sz w:val="22"/>
          <w:szCs w:val="22"/>
          <w:lang w:eastAsia="zh-CN"/>
        </w:rPr>
        <w:t>根据活动背景的要求</w:t>
      </w:r>
      <w:r w:rsidR="0013466C" w:rsidRPr="00347AB8">
        <w:rPr>
          <w:rFonts w:ascii="微软雅黑" w:eastAsia="微软雅黑" w:hAnsi="微软雅黑" w:hint="eastAsia"/>
          <w:sz w:val="22"/>
          <w:szCs w:val="22"/>
          <w:lang w:eastAsia="zh-CN"/>
        </w:rPr>
        <w:t>，</w:t>
      </w:r>
      <w:r w:rsidR="0013466C" w:rsidRPr="00347AB8">
        <w:rPr>
          <w:rFonts w:ascii="微软雅黑" w:eastAsia="微软雅黑" w:hAnsi="微软雅黑"/>
          <w:sz w:val="22"/>
          <w:szCs w:val="22"/>
          <w:lang w:eastAsia="zh-CN"/>
        </w:rPr>
        <w:t>以及资源的限制</w:t>
      </w:r>
      <w:r w:rsidR="0013466C" w:rsidRPr="00347AB8">
        <w:rPr>
          <w:rFonts w:ascii="微软雅黑" w:eastAsia="微软雅黑" w:hAnsi="微软雅黑" w:hint="eastAsia"/>
          <w:sz w:val="22"/>
          <w:szCs w:val="22"/>
          <w:lang w:eastAsia="zh-CN"/>
        </w:rPr>
        <w:t>，</w:t>
      </w:r>
      <w:r w:rsidRPr="00347AB8">
        <w:rPr>
          <w:rFonts w:ascii="微软雅黑" w:eastAsia="微软雅黑" w:hAnsi="微软雅黑"/>
          <w:sz w:val="22"/>
          <w:szCs w:val="22"/>
          <w:lang w:eastAsia="zh-CN"/>
        </w:rPr>
        <w:t>协作创建量身定制的学习“游戏”。</w:t>
      </w:r>
      <w:r w:rsidR="0013466C" w:rsidRPr="00347AB8">
        <w:rPr>
          <w:rFonts w:ascii="微软雅黑" w:eastAsia="微软雅黑" w:hAnsi="微软雅黑"/>
          <w:sz w:val="22"/>
          <w:szCs w:val="22"/>
          <w:lang w:eastAsia="zh-CN"/>
        </w:rPr>
        <w:t>挑战设计方</w:t>
      </w:r>
      <w:r w:rsidR="0002317F" w:rsidRPr="00347AB8">
        <w:rPr>
          <w:rFonts w:ascii="微软雅黑" w:eastAsia="微软雅黑" w:hAnsi="微软雅黑"/>
          <w:sz w:val="22"/>
          <w:szCs w:val="22"/>
          <w:lang w:eastAsia="zh-CN"/>
        </w:rPr>
        <w:t>同时也是任务执行方的种子</w:t>
      </w:r>
      <w:r w:rsidR="0002317F" w:rsidRPr="00347AB8">
        <w:rPr>
          <w:rFonts w:ascii="微软雅黑" w:eastAsia="微软雅黑" w:hAnsi="微软雅黑" w:hint="eastAsia"/>
          <w:sz w:val="22"/>
          <w:szCs w:val="22"/>
          <w:lang w:eastAsia="zh-CN"/>
        </w:rPr>
        <w:t>。</w:t>
      </w:r>
      <w:r w:rsidR="0002317F" w:rsidRPr="00347AB8">
        <w:rPr>
          <w:rFonts w:ascii="微软雅黑" w:eastAsia="微软雅黑" w:hAnsi="微软雅黑"/>
          <w:sz w:val="22"/>
          <w:szCs w:val="22"/>
          <w:lang w:eastAsia="zh-CN"/>
        </w:rPr>
        <w:t>他们在任务执行方参与之前</w:t>
      </w:r>
      <w:r w:rsidR="0002317F" w:rsidRPr="00347AB8">
        <w:rPr>
          <w:rFonts w:ascii="微软雅黑" w:eastAsia="微软雅黑" w:hAnsi="微软雅黑" w:hint="eastAsia"/>
          <w:sz w:val="22"/>
          <w:szCs w:val="22"/>
          <w:lang w:eastAsia="zh-CN"/>
        </w:rPr>
        <w:t>，</w:t>
      </w:r>
      <w:r w:rsidR="0002317F" w:rsidRPr="00347AB8">
        <w:rPr>
          <w:rFonts w:ascii="微软雅黑" w:eastAsia="微软雅黑" w:hAnsi="微软雅黑"/>
          <w:sz w:val="22"/>
          <w:szCs w:val="22"/>
          <w:lang w:eastAsia="zh-CN"/>
        </w:rPr>
        <w:t>测试</w:t>
      </w:r>
      <w:r w:rsidR="0002317F" w:rsidRPr="00347AB8">
        <w:rPr>
          <w:rFonts w:ascii="微软雅黑" w:eastAsia="微软雅黑" w:hAnsi="微软雅黑" w:hint="eastAsia"/>
          <w:sz w:val="22"/>
          <w:szCs w:val="22"/>
          <w:lang w:eastAsia="zh-CN"/>
        </w:rPr>
        <w:t>并优化游戏的设计</w:t>
      </w:r>
      <w:r w:rsidR="00173FDD" w:rsidRPr="00347AB8">
        <w:rPr>
          <w:rFonts w:ascii="微软雅黑" w:eastAsia="微软雅黑" w:hAnsi="微软雅黑" w:hint="eastAsia"/>
          <w:sz w:val="22"/>
          <w:szCs w:val="22"/>
          <w:lang w:eastAsia="zh-CN"/>
        </w:rPr>
        <w:t>。</w:t>
      </w:r>
    </w:p>
    <w:p w14:paraId="1A7F72AE" w14:textId="77777777" w:rsidR="00F16AD0" w:rsidRPr="00F16AD0" w:rsidRDefault="00F16AD0" w:rsidP="00FB4C85">
      <w:pPr>
        <w:pStyle w:val="FreeForm"/>
        <w:ind w:right="1060" w:firstLine="0"/>
        <w:rPr>
          <w:rFonts w:ascii="Times New Roman" w:hAnsi="Times New Roman" w:cs="Times New Roman"/>
          <w:b/>
          <w:lang w:eastAsia="zh-CN"/>
        </w:rPr>
      </w:pPr>
    </w:p>
    <w:p w14:paraId="4E354016" w14:textId="1313259C" w:rsidR="003A3F16" w:rsidRPr="003E59E1" w:rsidRDefault="00983CA0" w:rsidP="00FB4C85">
      <w:pPr>
        <w:pStyle w:val="FreeForm"/>
        <w:ind w:right="1060" w:firstLine="0"/>
        <w:rPr>
          <w:rFonts w:ascii="Times New Roman" w:hAnsi="Times New Roman" w:cs="Times New Roman"/>
        </w:rPr>
      </w:pPr>
      <w:r>
        <w:rPr>
          <w:rFonts w:ascii="Times New Roman" w:hAnsi="Times New Roman" w:cs="Times New Roman"/>
        </w:rPr>
        <w:t xml:space="preserve">XLP provides the tools to create and evolve a dynamic syllabus-like structure from the raw materials offered by the challenge designers. </w:t>
      </w:r>
      <w:r w:rsidR="00E55846">
        <w:rPr>
          <w:rFonts w:ascii="Times New Roman" w:hAnsi="Times New Roman" w:cs="Times New Roman"/>
        </w:rPr>
        <w:t xml:space="preserve">Mission Executors </w:t>
      </w:r>
      <w:r w:rsidR="004903C8">
        <w:rPr>
          <w:rFonts w:ascii="Times New Roman" w:hAnsi="Times New Roman" w:cs="Times New Roman"/>
        </w:rPr>
        <w:t xml:space="preserve">play the “games” designed and orchestrated by Challenge Designers. Game scores are categorized according to </w:t>
      </w:r>
      <w:r w:rsidR="003A563D" w:rsidRPr="003E59E1">
        <w:rPr>
          <w:rFonts w:ascii="Times New Roman" w:hAnsi="Times New Roman" w:cs="Times New Roman"/>
        </w:rPr>
        <w:t xml:space="preserve">the </w:t>
      </w:r>
      <w:r w:rsidR="001B2DA3" w:rsidRPr="003E59E1">
        <w:rPr>
          <w:rFonts w:ascii="Times New Roman" w:hAnsi="Times New Roman" w:cs="Times New Roman"/>
        </w:rPr>
        <w:t xml:space="preserve">“four forces” </w:t>
      </w:r>
      <w:r w:rsidR="004903C8">
        <w:rPr>
          <w:rFonts w:ascii="Times New Roman" w:hAnsi="Times New Roman" w:cs="Times New Roman"/>
        </w:rPr>
        <w:t>mentioned earlier</w:t>
      </w:r>
      <w:r w:rsidR="00290390" w:rsidRPr="003E59E1">
        <w:rPr>
          <w:rFonts w:ascii="Times New Roman" w:hAnsi="Times New Roman" w:cs="Times New Roman"/>
        </w:rPr>
        <w:t xml:space="preserve">. </w:t>
      </w:r>
      <w:r w:rsidR="007D324E">
        <w:rPr>
          <w:rFonts w:ascii="Times New Roman" w:hAnsi="Times New Roman" w:cs="Times New Roman"/>
        </w:rPr>
        <w:t>Mission Ex</w:t>
      </w:r>
      <w:r w:rsidR="00766169">
        <w:rPr>
          <w:rFonts w:ascii="Times New Roman" w:hAnsi="Times New Roman" w:cs="Times New Roman"/>
        </w:rPr>
        <w:t>ecutors</w:t>
      </w:r>
      <w:r w:rsidR="000F7360" w:rsidRPr="003E59E1">
        <w:rPr>
          <w:rFonts w:ascii="Times New Roman" w:hAnsi="Times New Roman" w:cs="Times New Roman"/>
        </w:rPr>
        <w:t xml:space="preserve"> </w:t>
      </w:r>
      <w:r w:rsidR="001B2DA3" w:rsidRPr="003E59E1">
        <w:rPr>
          <w:rFonts w:ascii="Times New Roman" w:hAnsi="Times New Roman" w:cs="Times New Roman"/>
        </w:rPr>
        <w:t xml:space="preserve">provide </w:t>
      </w:r>
      <w:r w:rsidR="007D324E">
        <w:rPr>
          <w:rFonts w:ascii="Times New Roman" w:hAnsi="Times New Roman" w:cs="Times New Roman"/>
        </w:rPr>
        <w:t xml:space="preserve">either digital or </w:t>
      </w:r>
      <w:r w:rsidR="001B2DA3" w:rsidRPr="003E59E1">
        <w:rPr>
          <w:rFonts w:ascii="Times New Roman" w:hAnsi="Times New Roman" w:cs="Times New Roman"/>
        </w:rPr>
        <w:t>face-to-face feedback</w:t>
      </w:r>
      <w:r w:rsidR="00F70B60">
        <w:rPr>
          <w:rFonts w:ascii="Times New Roman" w:hAnsi="Times New Roman" w:cs="Times New Roman"/>
        </w:rPr>
        <w:t>s</w:t>
      </w:r>
      <w:r w:rsidR="008D6450">
        <w:rPr>
          <w:rFonts w:ascii="Times New Roman" w:hAnsi="Times New Roman" w:cs="Times New Roman"/>
        </w:rPr>
        <w:t xml:space="preserve"> </w:t>
      </w:r>
      <w:r w:rsidR="001B2DA3" w:rsidRPr="003E59E1">
        <w:rPr>
          <w:rFonts w:ascii="Times New Roman" w:hAnsi="Times New Roman" w:cs="Times New Roman"/>
        </w:rPr>
        <w:t>to “Challenge Designers”</w:t>
      </w:r>
      <w:r w:rsidR="008444B0" w:rsidRPr="003E59E1">
        <w:rPr>
          <w:rFonts w:ascii="Times New Roman" w:hAnsi="Times New Roman" w:cs="Times New Roman"/>
        </w:rPr>
        <w:t xml:space="preserve">, </w:t>
      </w:r>
      <w:r w:rsidR="001B2DA3" w:rsidRPr="003E59E1">
        <w:rPr>
          <w:rFonts w:ascii="Times New Roman" w:hAnsi="Times New Roman" w:cs="Times New Roman"/>
        </w:rPr>
        <w:t xml:space="preserve">during and after the learning </w:t>
      </w:r>
      <w:r w:rsidR="00085A13">
        <w:rPr>
          <w:rFonts w:ascii="Times New Roman" w:hAnsi="Times New Roman" w:cs="Times New Roman"/>
        </w:rPr>
        <w:t>games</w:t>
      </w:r>
      <w:r w:rsidR="001B2DA3" w:rsidRPr="003E59E1">
        <w:rPr>
          <w:rFonts w:ascii="Times New Roman" w:hAnsi="Times New Roman" w:cs="Times New Roman"/>
        </w:rPr>
        <w:t xml:space="preserve">. </w:t>
      </w:r>
    </w:p>
    <w:p w14:paraId="399C2E31" w14:textId="528462B4" w:rsidR="00FD6799" w:rsidRPr="00347AB8" w:rsidRDefault="0069264C" w:rsidP="00347AB8">
      <w:pPr>
        <w:pStyle w:val="FreeForm"/>
        <w:spacing w:line="276" w:lineRule="auto"/>
        <w:ind w:right="1060" w:firstLine="0"/>
        <w:jc w:val="both"/>
        <w:rPr>
          <w:rFonts w:ascii="微软雅黑" w:eastAsia="微软雅黑" w:hAnsi="微软雅黑"/>
          <w:sz w:val="22"/>
          <w:szCs w:val="22"/>
          <w:lang w:eastAsia="zh-CN"/>
        </w:rPr>
      </w:pPr>
      <w:r w:rsidRPr="00347AB8">
        <w:rPr>
          <w:rFonts w:ascii="微软雅黑" w:eastAsia="微软雅黑" w:hAnsi="微软雅黑"/>
          <w:sz w:val="22"/>
          <w:szCs w:val="22"/>
          <w:lang w:eastAsia="zh-CN"/>
        </w:rPr>
        <w:t>XLP</w:t>
      </w:r>
      <w:r w:rsidR="00347AB8">
        <w:rPr>
          <w:rFonts w:ascii="微软雅黑" w:eastAsia="微软雅黑" w:hAnsi="微软雅黑"/>
          <w:sz w:val="22"/>
          <w:szCs w:val="22"/>
          <w:lang w:eastAsia="zh-CN"/>
        </w:rPr>
        <w:t>课程</w:t>
      </w:r>
      <w:r w:rsidRPr="00347AB8">
        <w:rPr>
          <w:rFonts w:ascii="微软雅黑" w:eastAsia="微软雅黑" w:hAnsi="微软雅黑"/>
          <w:sz w:val="22"/>
          <w:szCs w:val="22"/>
          <w:lang w:eastAsia="zh-CN"/>
        </w:rPr>
        <w:t>提供</w:t>
      </w:r>
      <w:r w:rsidR="00347AB8">
        <w:rPr>
          <w:rFonts w:ascii="微软雅黑" w:eastAsia="微软雅黑" w:hAnsi="微软雅黑"/>
          <w:sz w:val="22"/>
          <w:szCs w:val="22"/>
          <w:lang w:eastAsia="zh-CN"/>
        </w:rPr>
        <w:t>的工具帮助任务执行方将挑战设计方提供的原材料</w:t>
      </w:r>
      <w:r w:rsidR="00347AB8">
        <w:rPr>
          <w:rFonts w:ascii="微软雅黑" w:eastAsia="微软雅黑" w:hAnsi="微软雅黑" w:hint="eastAsia"/>
          <w:sz w:val="22"/>
          <w:szCs w:val="22"/>
          <w:lang w:eastAsia="zh-CN"/>
        </w:rPr>
        <w:t>编织成一个知识网络</w:t>
      </w:r>
      <w:r w:rsidRPr="00347AB8">
        <w:rPr>
          <w:rFonts w:ascii="微软雅黑" w:eastAsia="微软雅黑" w:hAnsi="微软雅黑"/>
          <w:sz w:val="22"/>
          <w:szCs w:val="22"/>
          <w:lang w:eastAsia="zh-CN"/>
        </w:rPr>
        <w:t>。任务执行</w:t>
      </w:r>
      <w:r w:rsidR="00347AB8">
        <w:rPr>
          <w:rFonts w:ascii="微软雅黑" w:eastAsia="微软雅黑" w:hAnsi="微软雅黑" w:hint="eastAsia"/>
          <w:sz w:val="22"/>
          <w:szCs w:val="22"/>
          <w:lang w:eastAsia="zh-CN"/>
        </w:rPr>
        <w:t>方</w:t>
      </w:r>
      <w:r w:rsidR="00347AB8">
        <w:rPr>
          <w:rFonts w:ascii="微软雅黑" w:eastAsia="微软雅黑" w:hAnsi="微软雅黑"/>
          <w:sz w:val="22"/>
          <w:szCs w:val="22"/>
          <w:lang w:eastAsia="zh-CN"/>
        </w:rPr>
        <w:t>参与到</w:t>
      </w:r>
      <w:r w:rsidRPr="00347AB8">
        <w:rPr>
          <w:rFonts w:ascii="微软雅黑" w:eastAsia="微软雅黑" w:hAnsi="微软雅黑"/>
          <w:sz w:val="22"/>
          <w:szCs w:val="22"/>
          <w:lang w:eastAsia="zh-CN"/>
        </w:rPr>
        <w:t>挑战设计</w:t>
      </w:r>
      <w:r w:rsidR="00347AB8">
        <w:rPr>
          <w:rFonts w:ascii="微软雅黑" w:eastAsia="微软雅黑" w:hAnsi="微软雅黑"/>
          <w:sz w:val="22"/>
          <w:szCs w:val="22"/>
          <w:lang w:eastAsia="zh-CN"/>
        </w:rPr>
        <w:t>方精心策划和维护的</w:t>
      </w:r>
      <w:r w:rsidRPr="00347AB8">
        <w:rPr>
          <w:rFonts w:ascii="微软雅黑" w:eastAsia="微软雅黑" w:hAnsi="微软雅黑"/>
          <w:sz w:val="22"/>
          <w:szCs w:val="22"/>
          <w:lang w:eastAsia="zh-CN"/>
        </w:rPr>
        <w:t>“游戏”</w:t>
      </w:r>
      <w:r w:rsidR="00347AB8">
        <w:rPr>
          <w:rFonts w:ascii="微软雅黑" w:eastAsia="微软雅黑" w:hAnsi="微软雅黑"/>
          <w:sz w:val="22"/>
          <w:szCs w:val="22"/>
          <w:lang w:eastAsia="zh-CN"/>
        </w:rPr>
        <w:t>中</w:t>
      </w:r>
      <w:r w:rsidRPr="00347AB8">
        <w:rPr>
          <w:rFonts w:ascii="微软雅黑" w:eastAsia="微软雅黑" w:hAnsi="微软雅黑"/>
          <w:sz w:val="22"/>
          <w:szCs w:val="22"/>
          <w:lang w:eastAsia="zh-CN"/>
        </w:rPr>
        <w:t>。比赛成绩是按照前面提到的“四力”原则进行分类</w:t>
      </w:r>
      <w:r w:rsidR="00347AB8">
        <w:rPr>
          <w:rFonts w:ascii="微软雅黑" w:eastAsia="微软雅黑" w:hAnsi="微软雅黑"/>
          <w:sz w:val="22"/>
          <w:szCs w:val="22"/>
          <w:lang w:eastAsia="zh-CN"/>
        </w:rPr>
        <w:t>的</w:t>
      </w:r>
      <w:r w:rsidRPr="00347AB8">
        <w:rPr>
          <w:rFonts w:ascii="微软雅黑" w:eastAsia="微软雅黑" w:hAnsi="微软雅黑"/>
          <w:sz w:val="22"/>
          <w:szCs w:val="22"/>
          <w:lang w:eastAsia="zh-CN"/>
        </w:rPr>
        <w:t>。任务执行</w:t>
      </w:r>
      <w:r w:rsidR="00347AB8">
        <w:rPr>
          <w:rFonts w:ascii="微软雅黑" w:eastAsia="微软雅黑" w:hAnsi="微软雅黑" w:hint="eastAsia"/>
          <w:sz w:val="22"/>
          <w:szCs w:val="22"/>
          <w:lang w:eastAsia="zh-CN"/>
        </w:rPr>
        <w:t>方</w:t>
      </w:r>
      <w:r w:rsidRPr="00347AB8">
        <w:rPr>
          <w:rFonts w:ascii="微软雅黑" w:eastAsia="微软雅黑" w:hAnsi="微软雅黑"/>
          <w:sz w:val="22"/>
          <w:szCs w:val="22"/>
          <w:lang w:eastAsia="zh-CN"/>
        </w:rPr>
        <w:t>在学习活动期间</w:t>
      </w:r>
      <w:r w:rsidRPr="00347AB8">
        <w:rPr>
          <w:rFonts w:ascii="微软雅黑" w:eastAsia="微软雅黑" w:hAnsi="微软雅黑" w:hint="eastAsia"/>
          <w:sz w:val="22"/>
          <w:szCs w:val="22"/>
          <w:lang w:eastAsia="zh-CN"/>
        </w:rPr>
        <w:t>，</w:t>
      </w:r>
      <w:r w:rsidRPr="00347AB8">
        <w:rPr>
          <w:rFonts w:ascii="微软雅黑" w:eastAsia="微软雅黑" w:hAnsi="微软雅黑"/>
          <w:sz w:val="22"/>
          <w:szCs w:val="22"/>
          <w:lang w:eastAsia="zh-CN"/>
        </w:rPr>
        <w:t>或是活动后</w:t>
      </w:r>
      <w:r w:rsidRPr="00347AB8">
        <w:rPr>
          <w:rFonts w:ascii="微软雅黑" w:eastAsia="微软雅黑" w:hAnsi="微软雅黑" w:hint="eastAsia"/>
          <w:sz w:val="22"/>
          <w:szCs w:val="22"/>
          <w:lang w:eastAsia="zh-CN"/>
        </w:rPr>
        <w:t>，</w:t>
      </w:r>
      <w:r w:rsidRPr="00347AB8">
        <w:rPr>
          <w:rFonts w:ascii="微软雅黑" w:eastAsia="微软雅黑" w:hAnsi="微软雅黑"/>
          <w:sz w:val="22"/>
          <w:szCs w:val="22"/>
          <w:lang w:eastAsia="zh-CN"/>
        </w:rPr>
        <w:t>向挑战设计方提供数字的</w:t>
      </w:r>
      <w:r w:rsidRPr="00347AB8">
        <w:rPr>
          <w:rFonts w:ascii="微软雅黑" w:eastAsia="微软雅黑" w:hAnsi="微软雅黑" w:hint="eastAsia"/>
          <w:sz w:val="22"/>
          <w:szCs w:val="22"/>
          <w:lang w:eastAsia="zh-CN"/>
        </w:rPr>
        <w:t>，</w:t>
      </w:r>
      <w:r w:rsidRPr="00347AB8">
        <w:rPr>
          <w:rFonts w:ascii="微软雅黑" w:eastAsia="微软雅黑" w:hAnsi="微软雅黑"/>
          <w:sz w:val="22"/>
          <w:szCs w:val="22"/>
          <w:lang w:eastAsia="zh-CN"/>
        </w:rPr>
        <w:t>或面对面的反馈</w:t>
      </w:r>
      <w:r w:rsidRPr="00347AB8">
        <w:rPr>
          <w:rFonts w:ascii="微软雅黑" w:eastAsia="微软雅黑" w:hAnsi="微软雅黑" w:hint="eastAsia"/>
          <w:sz w:val="22"/>
          <w:szCs w:val="22"/>
          <w:lang w:eastAsia="zh-CN"/>
        </w:rPr>
        <w:t>。</w:t>
      </w:r>
    </w:p>
    <w:p w14:paraId="79231596" w14:textId="77777777" w:rsidR="0069264C" w:rsidRDefault="0069264C">
      <w:pPr>
        <w:pStyle w:val="FreeForm"/>
        <w:ind w:right="1060" w:firstLine="0"/>
        <w:rPr>
          <w:rFonts w:ascii="Arial"/>
          <w:b/>
          <w:lang w:eastAsia="zh-CN"/>
        </w:rPr>
      </w:pPr>
    </w:p>
    <w:p w14:paraId="00681E6F" w14:textId="6436F6E0" w:rsidR="00313E27" w:rsidRPr="001E17DE" w:rsidRDefault="008B4DEF">
      <w:pPr>
        <w:pStyle w:val="FreeForm"/>
        <w:ind w:right="1060" w:firstLine="0"/>
        <w:rPr>
          <w:rFonts w:ascii="Arial"/>
          <w:b/>
        </w:rPr>
      </w:pPr>
      <w:r>
        <w:rPr>
          <w:rFonts w:ascii="Arial"/>
          <w:b/>
        </w:rPr>
        <w:t>Impact/</w:t>
      </w:r>
      <w:r w:rsidR="00C576DE" w:rsidRPr="00FD6799">
        <w:rPr>
          <w:rFonts w:ascii="Arial"/>
          <w:b/>
        </w:rPr>
        <w:t>Results</w:t>
      </w:r>
    </w:p>
    <w:p w14:paraId="59567E47" w14:textId="4C57D8D1" w:rsidR="00CD0B04" w:rsidRDefault="00C576DE">
      <w:pPr>
        <w:pStyle w:val="FreeForm"/>
        <w:ind w:right="1060" w:firstLine="0"/>
        <w:jc w:val="both"/>
        <w:rPr>
          <w:rFonts w:ascii="Times New Roman" w:hAnsi="Times New Roman" w:cs="Times New Roman"/>
        </w:rPr>
      </w:pPr>
      <w:r w:rsidRPr="003E59E1">
        <w:rPr>
          <w:rFonts w:ascii="Times New Roman" w:hAnsi="Times New Roman" w:cs="Times New Roman"/>
        </w:rPr>
        <w:t>Since June 2012, XLP-based orientation programs and semester-long courses have been conducted at Tsinghua University in Beijing, National Taiwan University of Science and Technology, Taylors</w:t>
      </w:r>
      <w:r w:rsidRPr="00FD6799">
        <w:rPr>
          <w:rFonts w:ascii="Times New Roman" w:hAnsi="Times New Roman" w:cs="Times New Roman"/>
        </w:rPr>
        <w:t>’ </w:t>
      </w:r>
      <w:r w:rsidRPr="003E59E1">
        <w:rPr>
          <w:rFonts w:ascii="Times New Roman" w:hAnsi="Times New Roman" w:cs="Times New Roman"/>
        </w:rPr>
        <w:t xml:space="preserve">University in Malaysia, Singapore University of </w:t>
      </w:r>
      <w:r w:rsidR="00316EDE" w:rsidRPr="003E59E1">
        <w:rPr>
          <w:rFonts w:ascii="Times New Roman" w:hAnsi="Times New Roman" w:cs="Times New Roman"/>
        </w:rPr>
        <w:t xml:space="preserve">Technology </w:t>
      </w:r>
      <w:r w:rsidRPr="003E59E1">
        <w:rPr>
          <w:rFonts w:ascii="Times New Roman" w:hAnsi="Times New Roman" w:cs="Times New Roman"/>
        </w:rPr>
        <w:t xml:space="preserve">and </w:t>
      </w:r>
      <w:r w:rsidR="00316EDE" w:rsidRPr="003E59E1">
        <w:rPr>
          <w:rFonts w:ascii="Times New Roman" w:hAnsi="Times New Roman" w:cs="Times New Roman"/>
        </w:rPr>
        <w:t>Design</w:t>
      </w:r>
      <w:r w:rsidRPr="003E59E1">
        <w:rPr>
          <w:rFonts w:ascii="Times New Roman" w:hAnsi="Times New Roman" w:cs="Times New Roman"/>
        </w:rPr>
        <w:t xml:space="preserve">, </w:t>
      </w:r>
      <w:r w:rsidR="006A5E08">
        <w:rPr>
          <w:rFonts w:ascii="Times New Roman" w:hAnsi="Times New Roman" w:cs="Times New Roman"/>
        </w:rPr>
        <w:t>Eurasia University</w:t>
      </w:r>
      <w:r w:rsidR="008D2675">
        <w:rPr>
          <w:rFonts w:ascii="Times New Roman" w:hAnsi="Times New Roman" w:cs="Times New Roman"/>
        </w:rPr>
        <w:t xml:space="preserve"> in Xi’An, Tianj</w:t>
      </w:r>
      <w:r w:rsidR="008D2675" w:rsidRPr="003E59E1">
        <w:rPr>
          <w:rFonts w:ascii="Times New Roman" w:hAnsi="Times New Roman" w:cs="Times New Roman"/>
        </w:rPr>
        <w:t xml:space="preserve">in </w:t>
      </w:r>
      <w:r w:rsidR="00C574E1">
        <w:rPr>
          <w:rFonts w:ascii="Times New Roman" w:hAnsi="Times New Roman" w:cs="Times New Roman" w:hint="eastAsia"/>
          <w:lang w:eastAsia="zh-CN"/>
        </w:rPr>
        <w:t>Vocationa</w:t>
      </w:r>
      <w:r w:rsidR="00C574E1">
        <w:rPr>
          <w:rFonts w:ascii="Times New Roman" w:hAnsi="Times New Roman" w:cs="Times New Roman"/>
          <w:lang w:eastAsia="zh-CN"/>
        </w:rPr>
        <w:t xml:space="preserve">l College of </w:t>
      </w:r>
      <w:r w:rsidR="008D2675" w:rsidRPr="003E59E1">
        <w:rPr>
          <w:rFonts w:ascii="Times New Roman" w:hAnsi="Times New Roman" w:cs="Times New Roman"/>
        </w:rPr>
        <w:t>Mecha</w:t>
      </w:r>
      <w:r w:rsidR="00C574E1">
        <w:rPr>
          <w:rFonts w:ascii="Times New Roman" w:hAnsi="Times New Roman" w:cs="Times New Roman"/>
        </w:rPr>
        <w:t>nics and Electricity</w:t>
      </w:r>
      <w:r w:rsidRPr="003E59E1">
        <w:rPr>
          <w:rFonts w:ascii="Times New Roman" w:hAnsi="Times New Roman" w:cs="Times New Roman"/>
        </w:rPr>
        <w:t>, and many leading hig</w:t>
      </w:r>
      <w:r w:rsidR="001B6A1F">
        <w:rPr>
          <w:rFonts w:ascii="Times New Roman" w:hAnsi="Times New Roman" w:cs="Times New Roman"/>
        </w:rPr>
        <w:t xml:space="preserve">h schools in China. Due to XLP’s experimental success, the Ministry of Education in China has invited the founder of XLP to serve on the Design Committee of National Curriculum Standards on Technology Education. </w:t>
      </w:r>
      <w:r w:rsidR="00CA14CD">
        <w:rPr>
          <w:rFonts w:ascii="Times New Roman" w:hAnsi="Times New Roman" w:cs="Times New Roman"/>
        </w:rPr>
        <w:t xml:space="preserve">The goal is to use XLP as a learning </w:t>
      </w:r>
      <w:r w:rsidR="00A31818">
        <w:rPr>
          <w:rFonts w:ascii="Times New Roman" w:hAnsi="Times New Roman" w:cs="Times New Roman"/>
        </w:rPr>
        <w:t>architecture and a</w:t>
      </w:r>
      <w:r w:rsidR="00483F1E">
        <w:rPr>
          <w:rFonts w:ascii="Times New Roman" w:hAnsi="Times New Roman" w:cs="Times New Roman"/>
        </w:rPr>
        <w:t xml:space="preserve"> learning </w:t>
      </w:r>
      <w:r w:rsidR="00CA14CD">
        <w:rPr>
          <w:rFonts w:ascii="Times New Roman" w:hAnsi="Times New Roman" w:cs="Times New Roman"/>
        </w:rPr>
        <w:t xml:space="preserve">activity </w:t>
      </w:r>
      <w:r w:rsidR="00483F1E">
        <w:rPr>
          <w:rFonts w:ascii="Times New Roman" w:hAnsi="Times New Roman" w:cs="Times New Roman"/>
        </w:rPr>
        <w:t xml:space="preserve">design </w:t>
      </w:r>
      <w:r w:rsidR="00CA14CD">
        <w:rPr>
          <w:rFonts w:ascii="Times New Roman" w:hAnsi="Times New Roman" w:cs="Times New Roman"/>
        </w:rPr>
        <w:t xml:space="preserve">methodology for over 300 million registered students in </w:t>
      </w:r>
      <w:r w:rsidR="00B97E0B">
        <w:rPr>
          <w:rFonts w:ascii="Times New Roman" w:hAnsi="Times New Roman" w:cs="Times New Roman"/>
        </w:rPr>
        <w:t xml:space="preserve">the </w:t>
      </w:r>
      <w:r w:rsidR="00CA14CD">
        <w:rPr>
          <w:rFonts w:ascii="Times New Roman" w:hAnsi="Times New Roman" w:cs="Times New Roman"/>
        </w:rPr>
        <w:t>Chinese education system.</w:t>
      </w:r>
    </w:p>
    <w:p w14:paraId="5477FA0E" w14:textId="0E8D0152" w:rsidR="0069264C" w:rsidRPr="0069264C" w:rsidRDefault="0069264C" w:rsidP="0069264C">
      <w:pPr>
        <w:pStyle w:val="FreeForm"/>
        <w:ind w:right="1060" w:firstLine="0"/>
        <w:rPr>
          <w:rFonts w:ascii="Arial"/>
          <w:b/>
          <w:lang w:eastAsia="zh-CN"/>
        </w:rPr>
      </w:pPr>
      <w:r w:rsidRPr="0069264C">
        <w:rPr>
          <w:rFonts w:ascii="Arial"/>
          <w:b/>
          <w:lang w:eastAsia="zh-CN"/>
        </w:rPr>
        <w:t>影响</w:t>
      </w:r>
      <w:r w:rsidRPr="0069264C">
        <w:rPr>
          <w:rFonts w:ascii="Arial" w:hint="eastAsia"/>
          <w:b/>
          <w:lang w:eastAsia="zh-CN"/>
        </w:rPr>
        <w:t>/</w:t>
      </w:r>
      <w:r w:rsidRPr="0069264C">
        <w:rPr>
          <w:rFonts w:ascii="Arial"/>
          <w:b/>
          <w:lang w:eastAsia="zh-CN"/>
        </w:rPr>
        <w:t>效果</w:t>
      </w:r>
      <w:r w:rsidRPr="0069264C">
        <w:rPr>
          <w:rFonts w:ascii="Arial" w:hint="eastAsia"/>
          <w:b/>
          <w:lang w:eastAsia="zh-CN"/>
        </w:rPr>
        <w:t>:</w:t>
      </w:r>
    </w:p>
    <w:p w14:paraId="64274CE8" w14:textId="5E68C658" w:rsidR="00951D12" w:rsidRPr="00347AB8" w:rsidRDefault="00C004CB" w:rsidP="00347AB8">
      <w:pPr>
        <w:pStyle w:val="FreeForm"/>
        <w:spacing w:line="276" w:lineRule="auto"/>
        <w:ind w:right="1060" w:firstLine="0"/>
        <w:jc w:val="both"/>
        <w:rPr>
          <w:rFonts w:ascii="微软雅黑" w:eastAsia="微软雅黑" w:hAnsi="微软雅黑"/>
          <w:sz w:val="22"/>
          <w:szCs w:val="22"/>
          <w:lang w:eastAsia="zh-CN"/>
        </w:rPr>
      </w:pPr>
      <w:r w:rsidRPr="00347AB8">
        <w:rPr>
          <w:rFonts w:ascii="微软雅黑" w:eastAsia="微软雅黑" w:hAnsi="微软雅黑" w:hint="eastAsia"/>
          <w:sz w:val="22"/>
          <w:szCs w:val="22"/>
          <w:lang w:eastAsia="zh-CN"/>
        </w:rPr>
        <w:t>自</w:t>
      </w:r>
      <w:r w:rsidRPr="00347AB8">
        <w:rPr>
          <w:rFonts w:ascii="微软雅黑" w:eastAsia="微软雅黑" w:hAnsi="微软雅黑"/>
          <w:sz w:val="22"/>
          <w:szCs w:val="22"/>
          <w:lang w:eastAsia="zh-CN"/>
        </w:rPr>
        <w:t>2012</w:t>
      </w:r>
      <w:r w:rsidRPr="00347AB8">
        <w:rPr>
          <w:rFonts w:ascii="微软雅黑" w:eastAsia="微软雅黑" w:hAnsi="微软雅黑" w:hint="eastAsia"/>
          <w:sz w:val="22"/>
          <w:szCs w:val="22"/>
          <w:lang w:eastAsia="zh-CN"/>
        </w:rPr>
        <w:t>年</w:t>
      </w:r>
      <w:r w:rsidRPr="00347AB8">
        <w:rPr>
          <w:rFonts w:ascii="微软雅黑" w:eastAsia="微软雅黑" w:hAnsi="微软雅黑"/>
          <w:sz w:val="22"/>
          <w:szCs w:val="22"/>
          <w:lang w:eastAsia="zh-CN"/>
        </w:rPr>
        <w:t>6</w:t>
      </w:r>
      <w:r w:rsidRPr="00347AB8">
        <w:rPr>
          <w:rFonts w:ascii="微软雅黑" w:eastAsia="微软雅黑" w:hAnsi="微软雅黑" w:hint="eastAsia"/>
          <w:sz w:val="22"/>
          <w:szCs w:val="22"/>
          <w:lang w:eastAsia="zh-CN"/>
        </w:rPr>
        <w:t>月以来，基于</w:t>
      </w:r>
      <w:r w:rsidRPr="00347AB8">
        <w:rPr>
          <w:rFonts w:ascii="微软雅黑" w:eastAsia="微软雅黑" w:hAnsi="微软雅黑"/>
          <w:sz w:val="22"/>
          <w:szCs w:val="22"/>
          <w:lang w:eastAsia="zh-CN"/>
        </w:rPr>
        <w:t>XLP的新生入学导引课程和整学期的课程已经在北京清华大学</w:t>
      </w:r>
      <w:r w:rsidRPr="00347AB8">
        <w:rPr>
          <w:rFonts w:ascii="微软雅黑" w:eastAsia="微软雅黑" w:hAnsi="微软雅黑" w:hint="eastAsia"/>
          <w:sz w:val="22"/>
          <w:szCs w:val="22"/>
          <w:lang w:eastAsia="zh-CN"/>
        </w:rPr>
        <w:t>、</w:t>
      </w:r>
      <w:r w:rsidRPr="00347AB8">
        <w:rPr>
          <w:rFonts w:ascii="微软雅黑" w:eastAsia="微软雅黑" w:hAnsi="微软雅黑" w:hint="eastAsia"/>
          <w:color w:val="FF0000"/>
          <w:sz w:val="22"/>
          <w:szCs w:val="22"/>
          <w:lang w:eastAsia="zh-CN"/>
        </w:rPr>
        <w:t>台湾国立科技大学、马来西亚泰勒大学、新加坡科技设计大学、西安欧亚</w:t>
      </w:r>
      <w:r w:rsidR="00AB0345">
        <w:rPr>
          <w:rFonts w:ascii="微软雅黑" w:eastAsia="微软雅黑" w:hAnsi="微软雅黑" w:hint="eastAsia"/>
          <w:color w:val="FF0000"/>
          <w:sz w:val="22"/>
          <w:szCs w:val="22"/>
          <w:lang w:eastAsia="zh-CN"/>
        </w:rPr>
        <w:t>学院</w:t>
      </w:r>
      <w:r w:rsidRPr="00347AB8">
        <w:rPr>
          <w:rFonts w:ascii="微软雅黑" w:eastAsia="微软雅黑" w:hAnsi="微软雅黑" w:hint="eastAsia"/>
          <w:color w:val="FF0000"/>
          <w:sz w:val="22"/>
          <w:szCs w:val="22"/>
          <w:lang w:eastAsia="zh-CN"/>
        </w:rPr>
        <w:t>、天津机械电力职业学校</w:t>
      </w:r>
      <w:r w:rsidRPr="00347AB8">
        <w:rPr>
          <w:rFonts w:ascii="微软雅黑" w:eastAsia="微软雅黑" w:hAnsi="微软雅黑" w:hint="eastAsia"/>
          <w:sz w:val="22"/>
          <w:szCs w:val="22"/>
          <w:lang w:eastAsia="zh-CN"/>
        </w:rPr>
        <w:t>和中国的</w:t>
      </w:r>
      <w:r w:rsidR="00305A11">
        <w:rPr>
          <w:rFonts w:ascii="微软雅黑" w:eastAsia="微软雅黑" w:hAnsi="微软雅黑" w:hint="eastAsia"/>
          <w:sz w:val="22"/>
          <w:szCs w:val="22"/>
          <w:lang w:eastAsia="zh-CN"/>
        </w:rPr>
        <w:t>重点</w:t>
      </w:r>
      <w:r w:rsidRPr="00347AB8">
        <w:rPr>
          <w:rFonts w:ascii="微软雅黑" w:eastAsia="微软雅黑" w:hAnsi="微软雅黑" w:hint="eastAsia"/>
          <w:sz w:val="22"/>
          <w:szCs w:val="22"/>
          <w:lang w:eastAsia="zh-CN"/>
        </w:rPr>
        <w:t>高中中普及。</w:t>
      </w:r>
      <w:r w:rsidRPr="00347AB8">
        <w:rPr>
          <w:rFonts w:ascii="微软雅黑" w:eastAsia="微软雅黑" w:hAnsi="微软雅黑"/>
          <w:sz w:val="22"/>
          <w:szCs w:val="22"/>
          <w:lang w:eastAsia="zh-CN"/>
        </w:rPr>
        <w:t>由于XLP的实验成功，</w:t>
      </w:r>
      <w:r w:rsidR="002F0C35" w:rsidRPr="00347AB8">
        <w:rPr>
          <w:rFonts w:ascii="微软雅黑" w:eastAsia="微软雅黑" w:hAnsi="微软雅黑"/>
          <w:sz w:val="22"/>
          <w:szCs w:val="22"/>
          <w:lang w:eastAsia="zh-CN"/>
        </w:rPr>
        <w:t>XLP创始人被</w:t>
      </w:r>
      <w:r w:rsidRPr="00347AB8">
        <w:rPr>
          <w:rFonts w:ascii="微软雅黑" w:eastAsia="微软雅黑" w:hAnsi="微软雅黑"/>
          <w:sz w:val="22"/>
          <w:szCs w:val="22"/>
          <w:lang w:eastAsia="zh-CN"/>
        </w:rPr>
        <w:t>中国教育部邀请</w:t>
      </w:r>
      <w:r w:rsidR="002F0C35" w:rsidRPr="00347AB8">
        <w:rPr>
          <w:rFonts w:ascii="微软雅黑" w:eastAsia="微软雅黑" w:hAnsi="微软雅黑" w:hint="eastAsia"/>
          <w:sz w:val="22"/>
          <w:szCs w:val="22"/>
          <w:lang w:eastAsia="zh-CN"/>
        </w:rPr>
        <w:t>，</w:t>
      </w:r>
      <w:r w:rsidRPr="00347AB8">
        <w:rPr>
          <w:rFonts w:ascii="微软雅黑" w:eastAsia="微软雅黑" w:hAnsi="微软雅黑"/>
          <w:sz w:val="22"/>
          <w:szCs w:val="22"/>
          <w:lang w:eastAsia="zh-CN"/>
        </w:rPr>
        <w:t>担任</w:t>
      </w:r>
      <w:r w:rsidR="002F0C35" w:rsidRPr="00305A11">
        <w:rPr>
          <w:rFonts w:ascii="微软雅黑" w:eastAsia="微软雅黑" w:hAnsi="微软雅黑"/>
          <w:color w:val="FF0000"/>
          <w:sz w:val="22"/>
          <w:szCs w:val="22"/>
          <w:lang w:eastAsia="zh-CN"/>
        </w:rPr>
        <w:t>国家课程标准技术类课程的</w:t>
      </w:r>
      <w:r w:rsidRPr="00305A11">
        <w:rPr>
          <w:rFonts w:ascii="微软雅黑" w:eastAsia="微软雅黑" w:hAnsi="微软雅黑"/>
          <w:color w:val="FF0000"/>
          <w:sz w:val="22"/>
          <w:szCs w:val="22"/>
          <w:lang w:eastAsia="zh-CN"/>
        </w:rPr>
        <w:t>设计委员</w:t>
      </w:r>
      <w:r w:rsidR="002F0C35" w:rsidRPr="00347AB8">
        <w:rPr>
          <w:rFonts w:ascii="微软雅黑" w:eastAsia="微软雅黑" w:hAnsi="微软雅黑"/>
          <w:sz w:val="22"/>
          <w:szCs w:val="22"/>
          <w:lang w:eastAsia="zh-CN"/>
        </w:rPr>
        <w:t>。</w:t>
      </w:r>
      <w:r w:rsidR="00305A11">
        <w:rPr>
          <w:rFonts w:ascii="微软雅黑" w:eastAsia="微软雅黑" w:hAnsi="微软雅黑"/>
          <w:sz w:val="22"/>
          <w:szCs w:val="22"/>
          <w:lang w:eastAsia="zh-CN"/>
        </w:rPr>
        <w:t>XLP课程的</w:t>
      </w:r>
      <w:r w:rsidRPr="00347AB8">
        <w:rPr>
          <w:rFonts w:ascii="微软雅黑" w:eastAsia="微软雅黑" w:hAnsi="微软雅黑"/>
          <w:sz w:val="22"/>
          <w:szCs w:val="22"/>
          <w:lang w:eastAsia="zh-CN"/>
        </w:rPr>
        <w:t>目标是</w:t>
      </w:r>
      <w:r w:rsidR="00305A11">
        <w:rPr>
          <w:rFonts w:ascii="微软雅黑" w:eastAsia="微软雅黑" w:hAnsi="微软雅黑" w:hint="eastAsia"/>
          <w:sz w:val="22"/>
          <w:szCs w:val="22"/>
          <w:lang w:eastAsia="zh-CN"/>
        </w:rPr>
        <w:t>：</w:t>
      </w:r>
      <w:r w:rsidRPr="00347AB8">
        <w:rPr>
          <w:rFonts w:ascii="微软雅黑" w:eastAsia="微软雅黑" w:hAnsi="微软雅黑"/>
          <w:sz w:val="22"/>
          <w:szCs w:val="22"/>
          <w:lang w:eastAsia="zh-CN"/>
        </w:rPr>
        <w:t>使用XLP</w:t>
      </w:r>
      <w:r w:rsidR="00305A11">
        <w:rPr>
          <w:rFonts w:ascii="微软雅黑" w:eastAsia="微软雅黑" w:hAnsi="微软雅黑" w:hint="eastAsia"/>
          <w:sz w:val="22"/>
          <w:szCs w:val="22"/>
          <w:lang w:eastAsia="zh-CN"/>
        </w:rPr>
        <w:t>的</w:t>
      </w:r>
      <w:r w:rsidRPr="00347AB8">
        <w:rPr>
          <w:rFonts w:ascii="微软雅黑" w:eastAsia="微软雅黑" w:hAnsi="微软雅黑"/>
          <w:sz w:val="22"/>
          <w:szCs w:val="22"/>
          <w:lang w:eastAsia="zh-CN"/>
        </w:rPr>
        <w:t>学习</w:t>
      </w:r>
      <w:r w:rsidR="002F0C35" w:rsidRPr="00347AB8">
        <w:rPr>
          <w:rFonts w:ascii="微软雅黑" w:eastAsia="微软雅黑" w:hAnsi="微软雅黑" w:hint="eastAsia"/>
          <w:sz w:val="22"/>
          <w:szCs w:val="22"/>
          <w:lang w:eastAsia="zh-CN"/>
        </w:rPr>
        <w:t>架构</w:t>
      </w:r>
      <w:r w:rsidRPr="00347AB8">
        <w:rPr>
          <w:rFonts w:ascii="微软雅黑" w:eastAsia="微软雅黑" w:hAnsi="微软雅黑"/>
          <w:sz w:val="22"/>
          <w:szCs w:val="22"/>
          <w:lang w:eastAsia="zh-CN"/>
        </w:rPr>
        <w:t>和学习活动设计方法，</w:t>
      </w:r>
      <w:r w:rsidR="002F0C35" w:rsidRPr="00347AB8">
        <w:rPr>
          <w:rFonts w:ascii="微软雅黑" w:eastAsia="微软雅黑" w:hAnsi="微软雅黑"/>
          <w:sz w:val="22"/>
          <w:szCs w:val="22"/>
          <w:lang w:eastAsia="zh-CN"/>
        </w:rPr>
        <w:t>服务于中国教育体系中</w:t>
      </w:r>
      <w:r w:rsidRPr="00347AB8">
        <w:rPr>
          <w:rFonts w:ascii="微软雅黑" w:eastAsia="微软雅黑" w:hAnsi="微软雅黑"/>
          <w:sz w:val="22"/>
          <w:szCs w:val="22"/>
          <w:lang w:eastAsia="zh-CN"/>
        </w:rPr>
        <w:t>超过300万</w:t>
      </w:r>
      <w:r w:rsidR="002F0C35" w:rsidRPr="00347AB8">
        <w:rPr>
          <w:rFonts w:ascii="微软雅黑" w:eastAsia="微软雅黑" w:hAnsi="微软雅黑"/>
          <w:sz w:val="22"/>
          <w:szCs w:val="22"/>
          <w:lang w:eastAsia="zh-CN"/>
        </w:rPr>
        <w:t>的</w:t>
      </w:r>
      <w:r w:rsidRPr="00347AB8">
        <w:rPr>
          <w:rFonts w:ascii="微软雅黑" w:eastAsia="微软雅黑" w:hAnsi="微软雅黑"/>
          <w:sz w:val="22"/>
          <w:szCs w:val="22"/>
          <w:lang w:eastAsia="zh-CN"/>
        </w:rPr>
        <w:t>注册学生</w:t>
      </w:r>
      <w:r w:rsidRPr="00347AB8">
        <w:rPr>
          <w:rFonts w:ascii="微软雅黑" w:eastAsia="微软雅黑" w:hAnsi="微软雅黑" w:hint="eastAsia"/>
          <w:sz w:val="22"/>
          <w:szCs w:val="22"/>
          <w:lang w:eastAsia="zh-CN"/>
        </w:rPr>
        <w:t>。</w:t>
      </w:r>
    </w:p>
    <w:p w14:paraId="2A6AFAEB" w14:textId="77777777" w:rsidR="00C004CB" w:rsidRDefault="00C004CB" w:rsidP="00951D12">
      <w:pPr>
        <w:pStyle w:val="FreeForm"/>
        <w:ind w:right="1060"/>
        <w:jc w:val="both"/>
        <w:rPr>
          <w:rFonts w:ascii="Times New Roman" w:hAnsi="Times New Roman" w:cs="Times New Roman"/>
          <w:lang w:eastAsia="zh-CN"/>
        </w:rPr>
      </w:pPr>
    </w:p>
    <w:p w14:paraId="52BE4057" w14:textId="608215E2" w:rsidR="00951D12" w:rsidRDefault="00951D12" w:rsidP="00951D12">
      <w:pPr>
        <w:pStyle w:val="FreeForm"/>
        <w:ind w:right="1060"/>
        <w:jc w:val="both"/>
        <w:rPr>
          <w:rFonts w:ascii="Times New Roman" w:hAnsi="Times New Roman" w:cs="Times New Roman"/>
        </w:rPr>
      </w:pPr>
      <w:r w:rsidRPr="003E59E1">
        <w:rPr>
          <w:rFonts w:ascii="Times New Roman" w:hAnsi="Times New Roman" w:cs="Times New Roman"/>
        </w:rPr>
        <w:t>XLP is scalable and applicable to a broad range of</w:t>
      </w:r>
      <w:r>
        <w:rPr>
          <w:rFonts w:ascii="Times New Roman" w:hAnsi="Times New Roman" w:cs="Times New Roman"/>
        </w:rPr>
        <w:t xml:space="preserve"> students. A teacher from </w:t>
      </w:r>
      <w:r w:rsidR="00BD72B3">
        <w:rPr>
          <w:rFonts w:ascii="Times New Roman" w:hAnsi="Times New Roman" w:cs="Times New Roman"/>
        </w:rPr>
        <w:t>Tianj</w:t>
      </w:r>
      <w:r w:rsidR="00BD72B3" w:rsidRPr="003E59E1">
        <w:rPr>
          <w:rFonts w:ascii="Times New Roman" w:hAnsi="Times New Roman" w:cs="Times New Roman"/>
        </w:rPr>
        <w:t xml:space="preserve">in </w:t>
      </w:r>
      <w:r w:rsidR="00BD72B3">
        <w:rPr>
          <w:rFonts w:ascii="Times New Roman" w:hAnsi="Times New Roman" w:cs="Times New Roman" w:hint="eastAsia"/>
          <w:lang w:eastAsia="zh-CN"/>
        </w:rPr>
        <w:t>Vocationa</w:t>
      </w:r>
      <w:r w:rsidR="00BD72B3">
        <w:rPr>
          <w:rFonts w:ascii="Times New Roman" w:hAnsi="Times New Roman" w:cs="Times New Roman"/>
          <w:lang w:eastAsia="zh-CN"/>
        </w:rPr>
        <w:t xml:space="preserve">l College of </w:t>
      </w:r>
      <w:r w:rsidR="00BD72B3" w:rsidRPr="003E59E1">
        <w:rPr>
          <w:rFonts w:ascii="Times New Roman" w:hAnsi="Times New Roman" w:cs="Times New Roman"/>
        </w:rPr>
        <w:t>Mecha</w:t>
      </w:r>
      <w:r w:rsidR="00BD72B3">
        <w:rPr>
          <w:rFonts w:ascii="Times New Roman" w:hAnsi="Times New Roman" w:cs="Times New Roman"/>
        </w:rPr>
        <w:t>nics and Electricity</w:t>
      </w:r>
      <w:r w:rsidR="00BD72B3" w:rsidRPr="003E59E1">
        <w:rPr>
          <w:rFonts w:ascii="Times New Roman" w:hAnsi="Times New Roman" w:cs="Times New Roman"/>
        </w:rPr>
        <w:t xml:space="preserve"> </w:t>
      </w:r>
      <w:r w:rsidRPr="003E59E1">
        <w:rPr>
          <w:rFonts w:ascii="Times New Roman" w:hAnsi="Times New Roman" w:cs="Times New Roman"/>
        </w:rPr>
        <w:t xml:space="preserve">stated his observation: </w:t>
      </w:r>
    </w:p>
    <w:p w14:paraId="67B71E33" w14:textId="3B04B2D3" w:rsidR="00951D12" w:rsidRPr="00767A80" w:rsidRDefault="00CC40DC" w:rsidP="00951D12">
      <w:pPr>
        <w:pStyle w:val="FreeForm"/>
        <w:ind w:right="1060"/>
        <w:jc w:val="both"/>
        <w:rPr>
          <w:rFonts w:ascii="Times New Roman" w:hAnsi="Times New Roman" w:cs="Times New Roman"/>
          <w:i/>
        </w:rPr>
      </w:pPr>
      <w:r w:rsidRPr="00767A80">
        <w:rPr>
          <w:rFonts w:ascii="Times New Roman" w:hAnsi="Times New Roman" w:cs="Times New Roman"/>
          <w:i/>
        </w:rPr>
        <w:t xml:space="preserve"> </w:t>
      </w:r>
      <w:r w:rsidR="00951D12" w:rsidRPr="00767A80">
        <w:rPr>
          <w:rFonts w:ascii="Times New Roman" w:hAnsi="Times New Roman" w:cs="Times New Roman"/>
          <w:i/>
        </w:rPr>
        <w:t>“In the past, I can only judge students’ quality by their test scores. However, after seeing the students with low test scores can sometimes be the most productive contributor</w:t>
      </w:r>
      <w:r w:rsidR="002E3DF1">
        <w:rPr>
          <w:rFonts w:ascii="Times New Roman" w:hAnsi="Times New Roman" w:cs="Times New Roman"/>
          <w:i/>
        </w:rPr>
        <w:t>s</w:t>
      </w:r>
      <w:r w:rsidR="00951D12" w:rsidRPr="00767A80">
        <w:rPr>
          <w:rFonts w:ascii="Times New Roman" w:hAnsi="Times New Roman" w:cs="Times New Roman"/>
          <w:i/>
        </w:rPr>
        <w:t xml:space="preserve"> in XLP-enabled learning process, I realized XLP presents many opportunities for students to demonstrate their natural talents.”</w:t>
      </w:r>
    </w:p>
    <w:p w14:paraId="770E6723" w14:textId="77777777" w:rsidR="00951D12" w:rsidRDefault="00951D12" w:rsidP="00951D12">
      <w:pPr>
        <w:pStyle w:val="FreeForm"/>
        <w:ind w:right="1060" w:firstLine="0"/>
        <w:jc w:val="both"/>
        <w:rPr>
          <w:rFonts w:ascii="Times New Roman" w:hAnsi="Times New Roman" w:cs="Times New Roman"/>
        </w:rPr>
      </w:pPr>
    </w:p>
    <w:p w14:paraId="7E979708" w14:textId="77777777" w:rsidR="00951D12" w:rsidRPr="003E59E1" w:rsidRDefault="00951D12" w:rsidP="00951D12">
      <w:pPr>
        <w:pStyle w:val="FreeForm"/>
        <w:ind w:right="1060"/>
        <w:jc w:val="both"/>
        <w:rPr>
          <w:rFonts w:ascii="Times New Roman" w:hAnsi="Times New Roman" w:cs="Times New Roman"/>
        </w:rPr>
      </w:pPr>
      <w:r w:rsidRPr="003E59E1">
        <w:rPr>
          <w:rFonts w:ascii="Times New Roman" w:hAnsi="Times New Roman" w:cs="Times New Roman"/>
        </w:rPr>
        <w:t xml:space="preserve">Mr. Wang Hong Yu, the General Manager of China’s </w:t>
      </w:r>
      <w:r>
        <w:rPr>
          <w:rFonts w:ascii="Times New Roman" w:hAnsi="Times New Roman" w:cs="Times New Roman"/>
        </w:rPr>
        <w:t>Open Course Resource Center, stated how XLP might affect his business</w:t>
      </w:r>
      <w:r w:rsidRPr="003E59E1">
        <w:rPr>
          <w:rFonts w:ascii="Times New Roman" w:hAnsi="Times New Roman" w:cs="Times New Roman"/>
        </w:rPr>
        <w:t>:</w:t>
      </w:r>
    </w:p>
    <w:p w14:paraId="188A0EB6" w14:textId="77777777" w:rsidR="00951D12" w:rsidRDefault="00951D12" w:rsidP="00951D12">
      <w:pPr>
        <w:pStyle w:val="FreeForm"/>
        <w:ind w:right="1060"/>
        <w:jc w:val="both"/>
        <w:rPr>
          <w:rFonts w:ascii="Times New Roman" w:hAnsi="Times New Roman" w:cs="Times New Roman"/>
          <w:i/>
        </w:rPr>
      </w:pPr>
      <w:r w:rsidRPr="003D1651">
        <w:rPr>
          <w:rFonts w:ascii="Times New Roman" w:hAnsi="Times New Roman" w:cs="Times New Roman"/>
          <w:i/>
        </w:rPr>
        <w:t xml:space="preserve">    “With shock and awe, I personally witnessed the tra</w:t>
      </w:r>
      <w:r>
        <w:rPr>
          <w:rFonts w:ascii="Times New Roman" w:hAnsi="Times New Roman" w:cs="Times New Roman"/>
          <w:i/>
        </w:rPr>
        <w:t>nsformative effect</w:t>
      </w:r>
      <w:r w:rsidRPr="003D1651">
        <w:rPr>
          <w:rFonts w:ascii="Times New Roman" w:hAnsi="Times New Roman" w:cs="Times New Roman"/>
          <w:i/>
        </w:rPr>
        <w:t xml:space="preserve"> of a </w:t>
      </w:r>
      <w:bookmarkStart w:id="2" w:name="_GoBack"/>
      <w:bookmarkEnd w:id="2"/>
      <w:r w:rsidRPr="003D1651">
        <w:rPr>
          <w:rFonts w:ascii="Times New Roman" w:hAnsi="Times New Roman" w:cs="Times New Roman"/>
          <w:i/>
        </w:rPr>
        <w:t>few XLP events on students. I realized that a radical transformation in education has already taken place here in China. The traditional textbook-oriented industry could no longer be lasting. We have to re-position ourselves in the future ecology of education.”</w:t>
      </w:r>
    </w:p>
    <w:p w14:paraId="2D7C4C9D" w14:textId="12FC17BB" w:rsidR="00CC40DC" w:rsidRPr="00305A11" w:rsidRDefault="00CC40DC" w:rsidP="00305A11">
      <w:pPr>
        <w:pStyle w:val="FreeForm"/>
        <w:spacing w:line="276" w:lineRule="auto"/>
        <w:ind w:right="1060" w:firstLine="0"/>
        <w:jc w:val="both"/>
        <w:rPr>
          <w:rFonts w:ascii="微软雅黑" w:eastAsia="微软雅黑" w:hAnsi="微软雅黑"/>
          <w:sz w:val="22"/>
          <w:szCs w:val="22"/>
          <w:lang w:eastAsia="zh-CN"/>
        </w:rPr>
      </w:pPr>
      <w:r w:rsidRPr="00305A11">
        <w:rPr>
          <w:rFonts w:ascii="微软雅黑" w:eastAsia="微软雅黑" w:hAnsi="微软雅黑"/>
          <w:sz w:val="22"/>
          <w:szCs w:val="22"/>
          <w:lang w:eastAsia="zh-CN"/>
        </w:rPr>
        <w:t>XLP可灵活扩展，广泛适用于各类学生。</w:t>
      </w:r>
      <w:r w:rsidR="00AB0345">
        <w:rPr>
          <w:rFonts w:ascii="微软雅黑" w:eastAsia="微软雅黑" w:hAnsi="微软雅黑"/>
          <w:color w:val="FF0000"/>
          <w:sz w:val="22"/>
          <w:szCs w:val="22"/>
          <w:lang w:eastAsia="zh-CN"/>
        </w:rPr>
        <w:t>天津机械电力职业学校</w:t>
      </w:r>
      <w:r w:rsidRPr="00305A11">
        <w:rPr>
          <w:rFonts w:ascii="微软雅黑" w:eastAsia="微软雅黑" w:hAnsi="微软雅黑"/>
          <w:sz w:val="22"/>
          <w:szCs w:val="22"/>
          <w:lang w:eastAsia="zh-CN"/>
        </w:rPr>
        <w:t>的一位老师根据他的切身体会</w:t>
      </w:r>
      <w:r w:rsidRPr="00305A11">
        <w:rPr>
          <w:rFonts w:ascii="微软雅黑" w:eastAsia="微软雅黑" w:hAnsi="微软雅黑" w:hint="eastAsia"/>
          <w:sz w:val="22"/>
          <w:szCs w:val="22"/>
          <w:lang w:eastAsia="zh-CN"/>
        </w:rPr>
        <w:t>，这样说道：“”</w:t>
      </w:r>
    </w:p>
    <w:p w14:paraId="7EAB360E" w14:textId="0E88B86D" w:rsidR="004D3D52" w:rsidRPr="00305A11" w:rsidRDefault="004D3D52" w:rsidP="00305A11">
      <w:pPr>
        <w:pStyle w:val="FreeForm"/>
        <w:spacing w:line="276" w:lineRule="auto"/>
        <w:ind w:right="1060" w:firstLine="0"/>
        <w:jc w:val="both"/>
        <w:rPr>
          <w:rFonts w:ascii="微软雅黑" w:eastAsia="微软雅黑" w:hAnsi="微软雅黑"/>
          <w:sz w:val="22"/>
          <w:szCs w:val="22"/>
          <w:lang w:eastAsia="zh-CN"/>
        </w:rPr>
      </w:pPr>
      <w:r w:rsidRPr="00305A11">
        <w:rPr>
          <w:rFonts w:ascii="微软雅黑" w:eastAsia="微软雅黑" w:hAnsi="微软雅黑"/>
          <w:sz w:val="22"/>
          <w:szCs w:val="22"/>
          <w:lang w:eastAsia="zh-CN"/>
        </w:rPr>
        <w:t>中国公开课程资源中心的总经理王宏宇先生</w:t>
      </w:r>
      <w:r w:rsidR="004654CA" w:rsidRPr="00305A11">
        <w:rPr>
          <w:rFonts w:ascii="微软雅黑" w:eastAsia="微软雅黑" w:hAnsi="微软雅黑"/>
          <w:sz w:val="22"/>
          <w:szCs w:val="22"/>
          <w:lang w:eastAsia="zh-CN"/>
        </w:rPr>
        <w:t>在谈及</w:t>
      </w:r>
      <w:r w:rsidRPr="00305A11">
        <w:rPr>
          <w:rFonts w:ascii="微软雅黑" w:eastAsia="微软雅黑" w:hAnsi="微软雅黑"/>
          <w:sz w:val="22"/>
          <w:szCs w:val="22"/>
          <w:lang w:eastAsia="zh-CN"/>
        </w:rPr>
        <w:t>XLP可能带来的影响</w:t>
      </w:r>
      <w:r w:rsidR="004654CA" w:rsidRPr="00305A11">
        <w:rPr>
          <w:rFonts w:ascii="微软雅黑" w:eastAsia="微软雅黑" w:hAnsi="微软雅黑"/>
          <w:sz w:val="22"/>
          <w:szCs w:val="22"/>
          <w:lang w:eastAsia="zh-CN"/>
        </w:rPr>
        <w:t>时</w:t>
      </w:r>
      <w:r w:rsidR="004654CA" w:rsidRPr="00305A11">
        <w:rPr>
          <w:rFonts w:ascii="微软雅黑" w:eastAsia="微软雅黑" w:hAnsi="微软雅黑" w:hint="eastAsia"/>
          <w:sz w:val="22"/>
          <w:szCs w:val="22"/>
          <w:lang w:eastAsia="zh-CN"/>
        </w:rPr>
        <w:t>，</w:t>
      </w:r>
      <w:r w:rsidRPr="00305A11">
        <w:rPr>
          <w:rFonts w:ascii="微软雅黑" w:eastAsia="微软雅黑" w:hAnsi="微软雅黑"/>
          <w:sz w:val="22"/>
          <w:szCs w:val="22"/>
          <w:lang w:eastAsia="zh-CN"/>
        </w:rPr>
        <w:t>说</w:t>
      </w:r>
      <w:r w:rsidRPr="00305A11">
        <w:rPr>
          <w:rFonts w:ascii="微软雅黑" w:eastAsia="微软雅黑" w:hAnsi="微软雅黑" w:hint="eastAsia"/>
          <w:sz w:val="22"/>
          <w:szCs w:val="22"/>
          <w:lang w:eastAsia="zh-CN"/>
        </w:rPr>
        <w:t>：“”</w:t>
      </w:r>
    </w:p>
    <w:p w14:paraId="61A077F8" w14:textId="77777777" w:rsidR="00951D12" w:rsidRPr="003E59E1" w:rsidRDefault="00951D12">
      <w:pPr>
        <w:pStyle w:val="FreeForm"/>
        <w:ind w:right="1060" w:firstLine="0"/>
        <w:jc w:val="both"/>
        <w:rPr>
          <w:rFonts w:ascii="Times New Roman" w:hAnsi="Times New Roman" w:cs="Times New Roman"/>
          <w:lang w:eastAsia="zh-CN"/>
        </w:rPr>
      </w:pPr>
    </w:p>
    <w:p w14:paraId="5A9C58B8" w14:textId="77777777" w:rsidR="003A3D6A" w:rsidRDefault="003A3D6A" w:rsidP="00077712">
      <w:pPr>
        <w:pStyle w:val="FreeForm"/>
        <w:ind w:right="1060" w:firstLine="0"/>
        <w:rPr>
          <w:rFonts w:ascii="Times New Roman" w:hAnsi="Times New Roman" w:cs="Times New Roman"/>
          <w:lang w:eastAsia="zh-CN"/>
        </w:rPr>
      </w:pPr>
    </w:p>
    <w:p w14:paraId="4185909A" w14:textId="22727490" w:rsidR="00AD2252" w:rsidRPr="00511B5B" w:rsidRDefault="004319AC" w:rsidP="00511B5B">
      <w:pPr>
        <w:pStyle w:val="FreeForm"/>
        <w:ind w:right="1060" w:firstLine="0"/>
        <w:rPr>
          <w:rFonts w:ascii="Times New Roman"/>
        </w:rPr>
      </w:pPr>
      <w:r>
        <w:rPr>
          <w:rFonts w:ascii="Arial"/>
          <w:b/>
        </w:rPr>
        <w:t>Engagement</w:t>
      </w:r>
    </w:p>
    <w:p w14:paraId="4B58EE8E" w14:textId="0E7586CE" w:rsidR="00C96CDE" w:rsidRDefault="00C96CDE" w:rsidP="00C96CDE">
      <w:pPr>
        <w:pStyle w:val="FreeForm"/>
        <w:ind w:right="1060" w:firstLine="0"/>
        <w:rPr>
          <w:rFonts w:ascii="Times New Roman" w:hAnsi="Times New Roman" w:cs="Times New Roman"/>
        </w:rPr>
      </w:pPr>
      <w:r w:rsidRPr="003E59E1">
        <w:rPr>
          <w:rFonts w:ascii="Times New Roman" w:hAnsi="Times New Roman" w:cs="Times New Roman"/>
        </w:rPr>
        <w:t xml:space="preserve">XLP </w:t>
      </w:r>
      <w:r w:rsidR="0027600D">
        <w:rPr>
          <w:rFonts w:ascii="Times New Roman" w:hAnsi="Times New Roman" w:cs="Times New Roman"/>
        </w:rPr>
        <w:t>forces</w:t>
      </w:r>
      <w:r>
        <w:rPr>
          <w:rFonts w:ascii="Times New Roman" w:hAnsi="Times New Roman" w:cs="Times New Roman"/>
        </w:rPr>
        <w:t xml:space="preserve"> every learning team </w:t>
      </w:r>
      <w:r w:rsidR="0085046D">
        <w:rPr>
          <w:rFonts w:ascii="Times New Roman" w:hAnsi="Times New Roman" w:cs="Times New Roman"/>
        </w:rPr>
        <w:t xml:space="preserve">to be a focused goal-oriented </w:t>
      </w:r>
      <w:r w:rsidRPr="003E59E1">
        <w:rPr>
          <w:rFonts w:ascii="Times New Roman" w:hAnsi="Times New Roman" w:cs="Times New Roman"/>
        </w:rPr>
        <w:t>microscopic society in a digital publishing / learning workflow</w:t>
      </w:r>
      <w:r w:rsidR="003A3E55">
        <w:rPr>
          <w:rFonts w:ascii="Times New Roman" w:hAnsi="Times New Roman" w:cs="Times New Roman"/>
        </w:rPr>
        <w:t xml:space="preserve"> environment</w:t>
      </w:r>
      <w:r w:rsidRPr="003E59E1">
        <w:rPr>
          <w:rFonts w:ascii="Times New Roman" w:hAnsi="Times New Roman" w:cs="Times New Roman"/>
        </w:rPr>
        <w:t xml:space="preserve">.  </w:t>
      </w:r>
      <w:r>
        <w:rPr>
          <w:rFonts w:ascii="Times New Roman" w:hAnsi="Times New Roman" w:cs="Times New Roman"/>
        </w:rPr>
        <w:t xml:space="preserve">XLP divides </w:t>
      </w:r>
      <w:r w:rsidR="00C11B2E">
        <w:rPr>
          <w:rFonts w:ascii="Times New Roman" w:hAnsi="Times New Roman" w:cs="Times New Roman"/>
        </w:rPr>
        <w:t xml:space="preserve">most </w:t>
      </w:r>
      <w:r>
        <w:rPr>
          <w:rFonts w:ascii="Times New Roman" w:hAnsi="Times New Roman" w:cs="Times New Roman"/>
        </w:rPr>
        <w:t xml:space="preserve">learning </w:t>
      </w:r>
      <w:r w:rsidR="00C11B2E">
        <w:rPr>
          <w:rFonts w:ascii="Times New Roman" w:hAnsi="Times New Roman" w:cs="Times New Roman"/>
        </w:rPr>
        <w:t xml:space="preserve">programs </w:t>
      </w:r>
      <w:r>
        <w:rPr>
          <w:rFonts w:ascii="Times New Roman" w:hAnsi="Times New Roman" w:cs="Times New Roman"/>
        </w:rPr>
        <w:t>into</w:t>
      </w:r>
      <w:r w:rsidRPr="003E59E1">
        <w:rPr>
          <w:rFonts w:ascii="Times New Roman" w:hAnsi="Times New Roman" w:cs="Times New Roman"/>
        </w:rPr>
        <w:t xml:space="preserve"> </w:t>
      </w:r>
      <w:r>
        <w:rPr>
          <w:rFonts w:ascii="Times New Roman" w:hAnsi="Times New Roman" w:cs="Times New Roman"/>
        </w:rPr>
        <w:t>four</w:t>
      </w:r>
      <w:r w:rsidRPr="003E59E1">
        <w:rPr>
          <w:rFonts w:ascii="Times New Roman" w:hAnsi="Times New Roman" w:cs="Times New Roman"/>
        </w:rPr>
        <w:t xml:space="preserve"> </w:t>
      </w:r>
      <w:r w:rsidR="003B2B64">
        <w:rPr>
          <w:rFonts w:ascii="Times New Roman" w:hAnsi="Times New Roman" w:cs="Times New Roman"/>
        </w:rPr>
        <w:t xml:space="preserve">sequential </w:t>
      </w:r>
      <w:r w:rsidRPr="003E59E1">
        <w:rPr>
          <w:rFonts w:ascii="Times New Roman" w:hAnsi="Times New Roman" w:cs="Times New Roman"/>
        </w:rPr>
        <w:t>stages</w:t>
      </w:r>
      <w:r w:rsidR="00132BF9">
        <w:rPr>
          <w:rFonts w:ascii="Times New Roman" w:hAnsi="Times New Roman" w:cs="Times New Roman"/>
        </w:rPr>
        <w:t>:</w:t>
      </w:r>
    </w:p>
    <w:p w14:paraId="2DC49148" w14:textId="589B2C82" w:rsidR="00C96CDE" w:rsidRPr="003E59E1" w:rsidRDefault="00C96CDE" w:rsidP="00C00B94">
      <w:pPr>
        <w:pStyle w:val="FreeForm"/>
        <w:numPr>
          <w:ilvl w:val="0"/>
          <w:numId w:val="6"/>
        </w:numPr>
        <w:ind w:right="1060"/>
        <w:rPr>
          <w:rFonts w:ascii="Times New Roman" w:hAnsi="Times New Roman" w:cs="Times New Roman"/>
        </w:rPr>
      </w:pPr>
      <w:r w:rsidRPr="00A22192">
        <w:rPr>
          <w:rFonts w:ascii="Times New Roman" w:hAnsi="Times New Roman" w:cs="Times New Roman"/>
          <w:i/>
        </w:rPr>
        <w:t>Early Success</w:t>
      </w:r>
      <w:r w:rsidRPr="00057A0F">
        <w:rPr>
          <w:rFonts w:ascii="Times New Roman" w:hAnsi="Times New Roman" w:cs="Times New Roman"/>
          <w:i/>
        </w:rPr>
        <w:t>:</w:t>
      </w:r>
      <w:r>
        <w:rPr>
          <w:rFonts w:ascii="Times New Roman" w:hAnsi="Times New Roman" w:cs="Times New Roman"/>
        </w:rPr>
        <w:t xml:space="preserve"> provide</w:t>
      </w:r>
      <w:r w:rsidR="00FD6109">
        <w:rPr>
          <w:rFonts w:ascii="Times New Roman" w:hAnsi="Times New Roman" w:cs="Times New Roman"/>
        </w:rPr>
        <w:t>s</w:t>
      </w:r>
      <w:r>
        <w:rPr>
          <w:rFonts w:ascii="Times New Roman" w:hAnsi="Times New Roman" w:cs="Times New Roman"/>
        </w:rPr>
        <w:t xml:space="preserve"> resources and knowledge that enables students to kickoff their learning journey with excitement.</w:t>
      </w:r>
    </w:p>
    <w:p w14:paraId="69064CDF" w14:textId="683F7BEB" w:rsidR="00C96CDE" w:rsidRPr="003E59E1" w:rsidRDefault="00C96CDE" w:rsidP="00C00B94">
      <w:pPr>
        <w:pStyle w:val="FreeForm"/>
        <w:numPr>
          <w:ilvl w:val="0"/>
          <w:numId w:val="6"/>
        </w:numPr>
        <w:ind w:right="1060"/>
        <w:rPr>
          <w:rFonts w:ascii="Times New Roman" w:hAnsi="Times New Roman" w:cs="Times New Roman"/>
        </w:rPr>
      </w:pPr>
      <w:r w:rsidRPr="006946B8">
        <w:rPr>
          <w:rFonts w:ascii="Times New Roman" w:hAnsi="Times New Roman" w:cs="Times New Roman"/>
          <w:i/>
        </w:rPr>
        <w:t>Fail Early, Fail Safe:</w:t>
      </w:r>
      <w:r w:rsidR="006946B8">
        <w:rPr>
          <w:rFonts w:ascii="Times New Roman" w:hAnsi="Times New Roman" w:cs="Times New Roman"/>
        </w:rPr>
        <w:t xml:space="preserve"> I</w:t>
      </w:r>
      <w:r>
        <w:rPr>
          <w:rFonts w:ascii="Times New Roman" w:hAnsi="Times New Roman" w:cs="Times New Roman"/>
        </w:rPr>
        <w:t>nsure</w:t>
      </w:r>
      <w:r w:rsidR="003667A0">
        <w:rPr>
          <w:rFonts w:ascii="Times New Roman" w:hAnsi="Times New Roman" w:cs="Times New Roman"/>
        </w:rPr>
        <w:t>s</w:t>
      </w:r>
      <w:r>
        <w:rPr>
          <w:rFonts w:ascii="Times New Roman" w:hAnsi="Times New Roman" w:cs="Times New Roman"/>
        </w:rPr>
        <w:t xml:space="preserve"> that the </w:t>
      </w:r>
      <w:r w:rsidR="00A57DF2">
        <w:rPr>
          <w:rFonts w:ascii="Times New Roman" w:hAnsi="Times New Roman" w:cs="Times New Roman"/>
        </w:rPr>
        <w:t xml:space="preserve">student </w:t>
      </w:r>
      <w:r>
        <w:rPr>
          <w:rFonts w:ascii="Times New Roman" w:hAnsi="Times New Roman" w:cs="Times New Roman"/>
        </w:rPr>
        <w:t xml:space="preserve">learning assignments are challenging enough, so students </w:t>
      </w:r>
      <w:r w:rsidR="001E03A1">
        <w:rPr>
          <w:rFonts w:ascii="Times New Roman" w:hAnsi="Times New Roman" w:cs="Times New Roman"/>
        </w:rPr>
        <w:t>can</w:t>
      </w:r>
      <w:r>
        <w:rPr>
          <w:rFonts w:ascii="Times New Roman" w:hAnsi="Times New Roman" w:cs="Times New Roman"/>
        </w:rPr>
        <w:t xml:space="preserve"> observe their short-comings and correct their course of actions in the early stage of the “game”.</w:t>
      </w:r>
    </w:p>
    <w:p w14:paraId="31BFFF6C" w14:textId="21C4ABE7" w:rsidR="00C96CDE" w:rsidRDefault="00C96CDE" w:rsidP="00C00B94">
      <w:pPr>
        <w:pStyle w:val="FreeForm"/>
        <w:numPr>
          <w:ilvl w:val="0"/>
          <w:numId w:val="6"/>
        </w:numPr>
        <w:ind w:right="1060"/>
        <w:rPr>
          <w:rFonts w:ascii="Times New Roman" w:hAnsi="Times New Roman" w:cs="Times New Roman"/>
        </w:rPr>
      </w:pPr>
      <w:r w:rsidRPr="00041F64">
        <w:rPr>
          <w:rFonts w:ascii="Times New Roman" w:hAnsi="Times New Roman" w:cs="Times New Roman"/>
          <w:i/>
        </w:rPr>
        <w:t>Convergence:</w:t>
      </w:r>
      <w:r>
        <w:rPr>
          <w:rFonts w:ascii="Times New Roman" w:hAnsi="Times New Roman" w:cs="Times New Roman"/>
        </w:rPr>
        <w:t xml:space="preserve"> Guide students to re-combine their team structures to create a synergistic product/service with other teams.</w:t>
      </w:r>
    </w:p>
    <w:p w14:paraId="535BCD6D" w14:textId="61CD599C" w:rsidR="00C96CDE" w:rsidRDefault="00C96CDE" w:rsidP="004D3D52">
      <w:pPr>
        <w:pStyle w:val="FreeForm"/>
        <w:numPr>
          <w:ilvl w:val="0"/>
          <w:numId w:val="6"/>
        </w:numPr>
        <w:ind w:right="1060"/>
        <w:rPr>
          <w:rFonts w:ascii="Times New Roman" w:hAnsi="Times New Roman" w:cs="Times New Roman"/>
        </w:rPr>
      </w:pPr>
      <w:r w:rsidRPr="00562F4E">
        <w:rPr>
          <w:rFonts w:ascii="Times New Roman" w:hAnsi="Times New Roman" w:cs="Times New Roman"/>
          <w:i/>
        </w:rPr>
        <w:t>Demonstration:</w:t>
      </w:r>
      <w:r>
        <w:rPr>
          <w:rFonts w:ascii="Times New Roman" w:hAnsi="Times New Roman" w:cs="Times New Roman"/>
        </w:rPr>
        <w:t xml:space="preserve"> Every learning program should end with a ceremonial event that allows students to summarize their learning experience and present it to other people who might be future participants of XLP.</w:t>
      </w:r>
    </w:p>
    <w:p w14:paraId="03E4C297" w14:textId="0F5AEBAE" w:rsidR="00C96CDE" w:rsidRDefault="00800062" w:rsidP="00C96CDE">
      <w:pPr>
        <w:pStyle w:val="FreeForm"/>
        <w:ind w:right="1060" w:firstLine="0"/>
        <w:rPr>
          <w:rFonts w:ascii="Times New Roman" w:hAnsi="Times New Roman" w:cs="Times New Roman"/>
        </w:rPr>
      </w:pPr>
      <w:r>
        <w:rPr>
          <w:rFonts w:ascii="Times New Roman" w:hAnsi="Times New Roman" w:cs="Times New Roman"/>
        </w:rPr>
        <w:t>Within</w:t>
      </w:r>
      <w:r w:rsidR="00C96CDE">
        <w:rPr>
          <w:rFonts w:ascii="Times New Roman" w:hAnsi="Times New Roman" w:cs="Times New Roman"/>
        </w:rPr>
        <w:t xml:space="preserve"> the </w:t>
      </w:r>
      <w:r w:rsidR="00555601">
        <w:rPr>
          <w:rFonts w:ascii="Times New Roman" w:hAnsi="Times New Roman" w:cs="Times New Roman"/>
        </w:rPr>
        <w:t>above-mentioned</w:t>
      </w:r>
      <w:r w:rsidR="00C96CDE" w:rsidRPr="003E59E1">
        <w:rPr>
          <w:rFonts w:ascii="Times New Roman" w:hAnsi="Times New Roman" w:cs="Times New Roman"/>
        </w:rPr>
        <w:t xml:space="preserve"> f</w:t>
      </w:r>
      <w:r w:rsidR="00C96CDE">
        <w:rPr>
          <w:rFonts w:ascii="Times New Roman" w:hAnsi="Times New Roman" w:cs="Times New Roman"/>
        </w:rPr>
        <w:t>our stages of an XLP-based</w:t>
      </w:r>
      <w:r w:rsidR="00C96CDE" w:rsidRPr="003E59E1">
        <w:rPr>
          <w:rFonts w:ascii="Times New Roman" w:hAnsi="Times New Roman" w:cs="Times New Roman"/>
        </w:rPr>
        <w:t xml:space="preserve"> learning </w:t>
      </w:r>
      <w:r w:rsidR="00C96CDE">
        <w:rPr>
          <w:rFonts w:ascii="Times New Roman" w:hAnsi="Times New Roman" w:cs="Times New Roman"/>
        </w:rPr>
        <w:t>program</w:t>
      </w:r>
      <w:r w:rsidR="00C96CDE" w:rsidRPr="003E59E1">
        <w:rPr>
          <w:rFonts w:ascii="Times New Roman" w:hAnsi="Times New Roman" w:cs="Times New Roman"/>
        </w:rPr>
        <w:t xml:space="preserve">, </w:t>
      </w:r>
      <w:r w:rsidR="00710018">
        <w:rPr>
          <w:rFonts w:ascii="Times New Roman" w:hAnsi="Times New Roman" w:cs="Times New Roman"/>
        </w:rPr>
        <w:t xml:space="preserve">the entire organization </w:t>
      </w:r>
      <w:r w:rsidR="00C96CDE">
        <w:rPr>
          <w:rFonts w:ascii="Times New Roman" w:hAnsi="Times New Roman" w:cs="Times New Roman"/>
        </w:rPr>
        <w:t xml:space="preserve">shall </w:t>
      </w:r>
      <w:r w:rsidR="00C96CDE" w:rsidRPr="003E59E1">
        <w:rPr>
          <w:rFonts w:ascii="Times New Roman" w:hAnsi="Times New Roman" w:cs="Times New Roman"/>
        </w:rPr>
        <w:t xml:space="preserve">leverage the “Four Forces” mechanisms to </w:t>
      </w:r>
      <w:r w:rsidR="00FB22D1">
        <w:rPr>
          <w:rFonts w:ascii="Times New Roman" w:hAnsi="Times New Roman" w:cs="Times New Roman"/>
        </w:rPr>
        <w:t xml:space="preserve">digitally engage participants </w:t>
      </w:r>
      <w:r w:rsidR="00A033B8">
        <w:rPr>
          <w:rFonts w:ascii="Times New Roman" w:hAnsi="Times New Roman" w:cs="Times New Roman"/>
        </w:rPr>
        <w:t xml:space="preserve">in the </w:t>
      </w:r>
      <w:r w:rsidR="008B2A16">
        <w:rPr>
          <w:rFonts w:ascii="Times New Roman" w:hAnsi="Times New Roman" w:cs="Times New Roman"/>
        </w:rPr>
        <w:t>practice</w:t>
      </w:r>
      <w:r w:rsidR="00C96CDE" w:rsidRPr="003E59E1">
        <w:rPr>
          <w:rFonts w:ascii="Times New Roman" w:hAnsi="Times New Roman" w:cs="Times New Roman"/>
        </w:rPr>
        <w:t xml:space="preserve"> </w:t>
      </w:r>
      <w:r w:rsidR="00A033B8">
        <w:rPr>
          <w:rFonts w:ascii="Times New Roman" w:hAnsi="Times New Roman" w:cs="Times New Roman"/>
        </w:rPr>
        <w:t>of crowd</w:t>
      </w:r>
      <w:r w:rsidR="00C96CDE">
        <w:rPr>
          <w:rFonts w:ascii="Times New Roman" w:hAnsi="Times New Roman" w:cs="Times New Roman"/>
        </w:rPr>
        <w:t xml:space="preserve"> learning.</w:t>
      </w:r>
    </w:p>
    <w:p w14:paraId="5519E4B1" w14:textId="22DE19B5" w:rsidR="00305A11" w:rsidRPr="00305A11" w:rsidRDefault="00305A11" w:rsidP="00C96CDE">
      <w:pPr>
        <w:pStyle w:val="FreeForm"/>
        <w:ind w:right="1060" w:firstLine="0"/>
        <w:rPr>
          <w:rFonts w:ascii="Arial"/>
          <w:b/>
          <w:lang w:eastAsia="zh-CN"/>
        </w:rPr>
      </w:pPr>
      <w:r w:rsidRPr="00305A11">
        <w:rPr>
          <w:rFonts w:ascii="Arial"/>
          <w:b/>
          <w:lang w:eastAsia="zh-CN"/>
        </w:rPr>
        <w:t>任务执行</w:t>
      </w:r>
    </w:p>
    <w:p w14:paraId="09BB5E08" w14:textId="65DB3319" w:rsidR="002C5E5F" w:rsidRDefault="002C5E5F" w:rsidP="00305A11">
      <w:pPr>
        <w:pStyle w:val="FreeForm"/>
        <w:spacing w:line="276" w:lineRule="auto"/>
        <w:ind w:right="1060" w:firstLine="0"/>
        <w:jc w:val="both"/>
        <w:rPr>
          <w:rFonts w:ascii="Times New Roman" w:hAnsi="Times New Roman" w:cs="Times New Roman"/>
          <w:lang w:eastAsia="zh-CN"/>
        </w:rPr>
      </w:pPr>
      <w:r w:rsidRPr="00305A11">
        <w:rPr>
          <w:rFonts w:ascii="微软雅黑" w:eastAsia="微软雅黑" w:hAnsi="微软雅黑"/>
          <w:sz w:val="22"/>
          <w:szCs w:val="22"/>
          <w:lang w:eastAsia="zh-CN"/>
        </w:rPr>
        <w:t>在一个数字出版</w:t>
      </w:r>
      <w:r w:rsidRPr="00305A11">
        <w:rPr>
          <w:rFonts w:ascii="微软雅黑" w:eastAsia="微软雅黑" w:hAnsi="微软雅黑" w:hint="eastAsia"/>
          <w:sz w:val="22"/>
          <w:szCs w:val="22"/>
          <w:lang w:eastAsia="zh-CN"/>
        </w:rPr>
        <w:t>/学习流的环境中，XLP的每一个学习小组都成为</w:t>
      </w:r>
      <w:r w:rsidR="00305A11">
        <w:rPr>
          <w:rFonts w:ascii="微软雅黑" w:eastAsia="微软雅黑" w:hAnsi="微软雅黑" w:hint="eastAsia"/>
          <w:sz w:val="22"/>
          <w:szCs w:val="22"/>
          <w:lang w:eastAsia="zh-CN"/>
        </w:rPr>
        <w:t>了</w:t>
      </w:r>
      <w:r w:rsidRPr="00305A11">
        <w:rPr>
          <w:rFonts w:ascii="微软雅黑" w:eastAsia="微软雅黑" w:hAnsi="微软雅黑" w:hint="eastAsia"/>
          <w:sz w:val="22"/>
          <w:szCs w:val="22"/>
          <w:lang w:eastAsia="zh-CN"/>
        </w:rPr>
        <w:t>一个具有明确目标导向的微型社会。XLP</w:t>
      </w:r>
      <w:r w:rsidRPr="00305A11">
        <w:rPr>
          <w:rFonts w:ascii="微软雅黑" w:eastAsia="微软雅黑" w:hAnsi="微软雅黑"/>
          <w:sz w:val="22"/>
          <w:szCs w:val="22"/>
          <w:lang w:eastAsia="zh-CN"/>
        </w:rPr>
        <w:t xml:space="preserve"> 学习过程可以划分为四个连续的过程</w:t>
      </w:r>
      <w:r w:rsidRPr="00305A11">
        <w:rPr>
          <w:rFonts w:ascii="微软雅黑" w:eastAsia="微软雅黑" w:hAnsi="微软雅黑" w:hint="eastAsia"/>
          <w:sz w:val="22"/>
          <w:szCs w:val="22"/>
          <w:lang w:eastAsia="zh-CN"/>
        </w:rPr>
        <w:t>：</w:t>
      </w:r>
    </w:p>
    <w:p w14:paraId="7412FE38" w14:textId="77777777" w:rsidR="002C5E5F" w:rsidRPr="00305A11" w:rsidRDefault="002C5E5F" w:rsidP="00305A11">
      <w:pPr>
        <w:pStyle w:val="FreeForm"/>
        <w:numPr>
          <w:ilvl w:val="0"/>
          <w:numId w:val="12"/>
        </w:numPr>
        <w:spacing w:line="276" w:lineRule="auto"/>
        <w:ind w:right="1060"/>
        <w:jc w:val="both"/>
        <w:rPr>
          <w:rFonts w:ascii="微软雅黑" w:eastAsia="微软雅黑" w:hAnsi="微软雅黑"/>
          <w:sz w:val="22"/>
          <w:szCs w:val="22"/>
          <w:lang w:eastAsia="zh-CN"/>
        </w:rPr>
      </w:pPr>
      <w:r w:rsidRPr="00305A11">
        <w:rPr>
          <w:rFonts w:ascii="微软雅黑" w:eastAsia="微软雅黑" w:hAnsi="微软雅黑"/>
          <w:i/>
          <w:sz w:val="22"/>
          <w:szCs w:val="22"/>
          <w:lang w:eastAsia="zh-CN"/>
        </w:rPr>
        <w:t>早期成功</w:t>
      </w:r>
      <w:r w:rsidRPr="00305A11">
        <w:rPr>
          <w:rFonts w:ascii="微软雅黑" w:eastAsia="微软雅黑" w:hAnsi="微软雅黑" w:hint="eastAsia"/>
          <w:i/>
          <w:sz w:val="22"/>
          <w:szCs w:val="22"/>
          <w:lang w:eastAsia="zh-CN"/>
        </w:rPr>
        <w:t>：</w:t>
      </w:r>
      <w:r w:rsidRPr="00305A11">
        <w:rPr>
          <w:rFonts w:ascii="微软雅黑" w:eastAsia="微软雅黑" w:hAnsi="微软雅黑"/>
          <w:sz w:val="22"/>
          <w:szCs w:val="22"/>
          <w:lang w:eastAsia="zh-CN"/>
        </w:rPr>
        <w:t>向学生提供学习所需的资源和知识</w:t>
      </w:r>
      <w:r w:rsidRPr="00305A11">
        <w:rPr>
          <w:rFonts w:ascii="微软雅黑" w:eastAsia="微软雅黑" w:hAnsi="微软雅黑" w:hint="eastAsia"/>
          <w:sz w:val="22"/>
          <w:szCs w:val="22"/>
          <w:lang w:eastAsia="zh-CN"/>
        </w:rPr>
        <w:t>，</w:t>
      </w:r>
      <w:r w:rsidRPr="00305A11">
        <w:rPr>
          <w:rFonts w:ascii="微软雅黑" w:eastAsia="微软雅黑" w:hAnsi="微软雅黑"/>
          <w:sz w:val="22"/>
          <w:szCs w:val="22"/>
          <w:lang w:eastAsia="zh-CN"/>
        </w:rPr>
        <w:t>让学生满怀期待的开始学习的旅程</w:t>
      </w:r>
      <w:r w:rsidRPr="00305A11">
        <w:rPr>
          <w:rFonts w:ascii="微软雅黑" w:eastAsia="微软雅黑" w:hAnsi="微软雅黑" w:hint="eastAsia"/>
          <w:sz w:val="22"/>
          <w:szCs w:val="22"/>
          <w:lang w:eastAsia="zh-CN"/>
        </w:rPr>
        <w:t>。</w:t>
      </w:r>
    </w:p>
    <w:p w14:paraId="17AF95B8" w14:textId="00D426A5" w:rsidR="002C5E5F" w:rsidRPr="00305A11" w:rsidRDefault="002C5E5F" w:rsidP="00305A11">
      <w:pPr>
        <w:pStyle w:val="FreeForm"/>
        <w:numPr>
          <w:ilvl w:val="0"/>
          <w:numId w:val="12"/>
        </w:numPr>
        <w:spacing w:line="276" w:lineRule="auto"/>
        <w:ind w:right="1060"/>
        <w:jc w:val="both"/>
        <w:rPr>
          <w:rFonts w:ascii="微软雅黑" w:eastAsia="微软雅黑" w:hAnsi="微软雅黑"/>
          <w:sz w:val="22"/>
          <w:szCs w:val="22"/>
          <w:lang w:eastAsia="zh-CN"/>
        </w:rPr>
      </w:pPr>
      <w:r w:rsidRPr="00305A11">
        <w:rPr>
          <w:rFonts w:ascii="微软雅黑" w:eastAsia="微软雅黑" w:hAnsi="微软雅黑"/>
          <w:i/>
          <w:sz w:val="22"/>
          <w:szCs w:val="22"/>
          <w:lang w:eastAsia="zh-CN"/>
        </w:rPr>
        <w:t>早期的失败</w:t>
      </w:r>
      <w:r w:rsidRPr="00305A11">
        <w:rPr>
          <w:rFonts w:ascii="微软雅黑" w:eastAsia="微软雅黑" w:hAnsi="微软雅黑" w:hint="eastAsia"/>
          <w:i/>
          <w:sz w:val="22"/>
          <w:szCs w:val="22"/>
          <w:lang w:eastAsia="zh-CN"/>
        </w:rPr>
        <w:t>，</w:t>
      </w:r>
      <w:r w:rsidRPr="00305A11">
        <w:rPr>
          <w:rFonts w:ascii="微软雅黑" w:eastAsia="微软雅黑" w:hAnsi="微软雅黑"/>
          <w:i/>
          <w:sz w:val="22"/>
          <w:szCs w:val="22"/>
          <w:lang w:eastAsia="zh-CN"/>
        </w:rPr>
        <w:t>安全的失败</w:t>
      </w:r>
      <w:r w:rsidRPr="00305A11">
        <w:rPr>
          <w:rFonts w:ascii="微软雅黑" w:eastAsia="微软雅黑" w:hAnsi="微软雅黑" w:hint="eastAsia"/>
          <w:i/>
          <w:sz w:val="22"/>
          <w:szCs w:val="22"/>
          <w:lang w:eastAsia="zh-CN"/>
        </w:rPr>
        <w:t>：</w:t>
      </w:r>
      <w:r w:rsidRPr="00305A11">
        <w:rPr>
          <w:rFonts w:ascii="微软雅黑" w:eastAsia="微软雅黑" w:hAnsi="微软雅黑" w:hint="eastAsia"/>
          <w:sz w:val="22"/>
          <w:szCs w:val="22"/>
          <w:lang w:eastAsia="zh-CN"/>
        </w:rPr>
        <w:t>确保学生的学习任务具有挑战性，这样学生能够有机会发现他们的不足之处，在游戏的最初阶段就可以</w:t>
      </w:r>
      <w:r w:rsidR="00305A11">
        <w:rPr>
          <w:rFonts w:ascii="微软雅黑" w:eastAsia="微软雅黑" w:hAnsi="微软雅黑" w:hint="eastAsia"/>
          <w:sz w:val="22"/>
          <w:szCs w:val="22"/>
          <w:lang w:eastAsia="zh-CN"/>
        </w:rPr>
        <w:t>修正</w:t>
      </w:r>
      <w:r w:rsidRPr="00305A11">
        <w:rPr>
          <w:rFonts w:ascii="微软雅黑" w:eastAsia="微软雅黑" w:hAnsi="微软雅黑" w:hint="eastAsia"/>
          <w:sz w:val="22"/>
          <w:szCs w:val="22"/>
          <w:lang w:eastAsia="zh-CN"/>
        </w:rPr>
        <w:t>他们的计划。</w:t>
      </w:r>
    </w:p>
    <w:p w14:paraId="460F728F" w14:textId="77777777" w:rsidR="002C5E5F" w:rsidRPr="00305A11" w:rsidRDefault="002C5E5F" w:rsidP="00305A11">
      <w:pPr>
        <w:pStyle w:val="FreeForm"/>
        <w:numPr>
          <w:ilvl w:val="0"/>
          <w:numId w:val="12"/>
        </w:numPr>
        <w:spacing w:line="276" w:lineRule="auto"/>
        <w:ind w:right="1060"/>
        <w:jc w:val="both"/>
        <w:rPr>
          <w:rFonts w:ascii="微软雅黑" w:eastAsia="微软雅黑" w:hAnsi="微软雅黑"/>
          <w:sz w:val="22"/>
          <w:szCs w:val="22"/>
          <w:lang w:eastAsia="zh-CN"/>
        </w:rPr>
      </w:pPr>
      <w:r w:rsidRPr="00305A11">
        <w:rPr>
          <w:rFonts w:ascii="微软雅黑" w:eastAsia="微软雅黑" w:hAnsi="微软雅黑"/>
          <w:i/>
          <w:sz w:val="22"/>
          <w:szCs w:val="22"/>
          <w:lang w:eastAsia="zh-CN"/>
        </w:rPr>
        <w:t>融合</w:t>
      </w:r>
      <w:r w:rsidRPr="00305A11">
        <w:rPr>
          <w:rFonts w:ascii="微软雅黑" w:eastAsia="微软雅黑" w:hAnsi="微软雅黑" w:hint="eastAsia"/>
          <w:i/>
          <w:sz w:val="22"/>
          <w:szCs w:val="22"/>
          <w:lang w:eastAsia="zh-CN"/>
        </w:rPr>
        <w:t>：</w:t>
      </w:r>
      <w:r w:rsidRPr="00305A11">
        <w:rPr>
          <w:rFonts w:ascii="微软雅黑" w:eastAsia="微软雅黑" w:hAnsi="微软雅黑"/>
          <w:sz w:val="22"/>
          <w:szCs w:val="22"/>
          <w:lang w:eastAsia="zh-CN"/>
        </w:rPr>
        <w:t>指导学生重新调整团队的组织结构</w:t>
      </w:r>
      <w:r w:rsidRPr="00305A11">
        <w:rPr>
          <w:rFonts w:ascii="微软雅黑" w:eastAsia="微软雅黑" w:hAnsi="微软雅黑" w:hint="eastAsia"/>
          <w:sz w:val="22"/>
          <w:szCs w:val="22"/>
          <w:lang w:eastAsia="zh-CN"/>
        </w:rPr>
        <w:t>，</w:t>
      </w:r>
      <w:r w:rsidRPr="00305A11">
        <w:rPr>
          <w:rFonts w:ascii="微软雅黑" w:eastAsia="微软雅黑" w:hAnsi="微软雅黑"/>
          <w:sz w:val="22"/>
          <w:szCs w:val="22"/>
          <w:lang w:eastAsia="zh-CN"/>
        </w:rPr>
        <w:t>以便可以和其他的团队协同完成一个完整的产品</w:t>
      </w:r>
      <w:r w:rsidRPr="00305A11">
        <w:rPr>
          <w:rFonts w:ascii="微软雅黑" w:eastAsia="微软雅黑" w:hAnsi="微软雅黑" w:hint="eastAsia"/>
          <w:sz w:val="22"/>
          <w:szCs w:val="22"/>
          <w:lang w:eastAsia="zh-CN"/>
        </w:rPr>
        <w:t>或服务。</w:t>
      </w:r>
    </w:p>
    <w:p w14:paraId="59AAB310" w14:textId="77777777" w:rsidR="002C5E5F" w:rsidRPr="00305A11" w:rsidRDefault="002C5E5F" w:rsidP="00305A11">
      <w:pPr>
        <w:pStyle w:val="FreeForm"/>
        <w:numPr>
          <w:ilvl w:val="0"/>
          <w:numId w:val="12"/>
        </w:numPr>
        <w:spacing w:line="276" w:lineRule="auto"/>
        <w:ind w:right="1060"/>
        <w:jc w:val="both"/>
        <w:rPr>
          <w:rFonts w:ascii="微软雅黑" w:eastAsia="微软雅黑" w:hAnsi="微软雅黑"/>
          <w:sz w:val="22"/>
          <w:szCs w:val="22"/>
          <w:lang w:eastAsia="zh-CN"/>
        </w:rPr>
      </w:pPr>
      <w:r w:rsidRPr="00305A11">
        <w:rPr>
          <w:rFonts w:ascii="微软雅黑" w:eastAsia="微软雅黑" w:hAnsi="微软雅黑"/>
          <w:i/>
          <w:sz w:val="22"/>
          <w:szCs w:val="22"/>
          <w:lang w:eastAsia="zh-CN"/>
        </w:rPr>
        <w:t>展示</w:t>
      </w:r>
      <w:r w:rsidRPr="00305A11">
        <w:rPr>
          <w:rFonts w:ascii="微软雅黑" w:eastAsia="微软雅黑" w:hAnsi="微软雅黑" w:hint="eastAsia"/>
          <w:i/>
          <w:sz w:val="22"/>
          <w:szCs w:val="22"/>
          <w:lang w:eastAsia="zh-CN"/>
        </w:rPr>
        <w:t>：</w:t>
      </w:r>
      <w:r w:rsidRPr="00305A11">
        <w:rPr>
          <w:rFonts w:ascii="微软雅黑" w:eastAsia="微软雅黑" w:hAnsi="微软雅黑"/>
          <w:sz w:val="22"/>
          <w:szCs w:val="22"/>
          <w:lang w:eastAsia="zh-CN"/>
        </w:rPr>
        <w:t>每个学习过程都以一个商业展示活动结束</w:t>
      </w:r>
      <w:r w:rsidRPr="00305A11">
        <w:rPr>
          <w:rFonts w:ascii="微软雅黑" w:eastAsia="微软雅黑" w:hAnsi="微软雅黑" w:hint="eastAsia"/>
          <w:sz w:val="22"/>
          <w:szCs w:val="22"/>
          <w:lang w:eastAsia="zh-CN"/>
        </w:rPr>
        <w:t>，</w:t>
      </w:r>
      <w:r w:rsidRPr="00305A11">
        <w:rPr>
          <w:rFonts w:ascii="微软雅黑" w:eastAsia="微软雅黑" w:hAnsi="微软雅黑"/>
          <w:sz w:val="22"/>
          <w:szCs w:val="22"/>
          <w:lang w:eastAsia="zh-CN"/>
        </w:rPr>
        <w:t>让学生总结他们的学习过程</w:t>
      </w:r>
      <w:r w:rsidRPr="00305A11">
        <w:rPr>
          <w:rFonts w:ascii="微软雅黑" w:eastAsia="微软雅黑" w:hAnsi="微软雅黑" w:hint="eastAsia"/>
          <w:sz w:val="22"/>
          <w:szCs w:val="22"/>
          <w:lang w:eastAsia="zh-CN"/>
        </w:rPr>
        <w:t>，</w:t>
      </w:r>
      <w:r w:rsidRPr="00305A11">
        <w:rPr>
          <w:rFonts w:ascii="微软雅黑" w:eastAsia="微软雅黑" w:hAnsi="微软雅黑"/>
          <w:sz w:val="22"/>
          <w:szCs w:val="22"/>
          <w:lang w:eastAsia="zh-CN"/>
        </w:rPr>
        <w:t>想其他未来可能参与到XLP活动当中来的人展示他们的工作成果</w:t>
      </w:r>
      <w:r w:rsidRPr="00305A11">
        <w:rPr>
          <w:rFonts w:ascii="微软雅黑" w:eastAsia="微软雅黑" w:hAnsi="微软雅黑" w:hint="eastAsia"/>
          <w:sz w:val="22"/>
          <w:szCs w:val="22"/>
          <w:lang w:eastAsia="zh-CN"/>
        </w:rPr>
        <w:t>。</w:t>
      </w:r>
    </w:p>
    <w:p w14:paraId="058DD50C" w14:textId="1F94ADF7" w:rsidR="004D3D52" w:rsidRPr="00305A11" w:rsidRDefault="004D3D52" w:rsidP="00305A11">
      <w:pPr>
        <w:pStyle w:val="FreeForm"/>
        <w:spacing w:line="276" w:lineRule="auto"/>
        <w:ind w:right="1060" w:firstLine="0"/>
        <w:jc w:val="both"/>
        <w:rPr>
          <w:rFonts w:ascii="微软雅黑" w:eastAsia="微软雅黑" w:hAnsi="微软雅黑"/>
          <w:sz w:val="22"/>
          <w:szCs w:val="22"/>
          <w:lang w:eastAsia="zh-CN"/>
        </w:rPr>
      </w:pPr>
      <w:r w:rsidRPr="00305A11">
        <w:rPr>
          <w:rFonts w:ascii="微软雅黑" w:eastAsia="微软雅黑" w:hAnsi="微软雅黑"/>
          <w:sz w:val="22"/>
          <w:szCs w:val="22"/>
          <w:lang w:eastAsia="zh-CN"/>
        </w:rPr>
        <w:t>在基于XLP的学习项目的上述的四个阶段中</w:t>
      </w:r>
      <w:r w:rsidRPr="00305A11">
        <w:rPr>
          <w:rFonts w:ascii="微软雅黑" w:eastAsia="微软雅黑" w:hAnsi="微软雅黑" w:hint="eastAsia"/>
          <w:sz w:val="22"/>
          <w:szCs w:val="22"/>
          <w:lang w:eastAsia="zh-CN"/>
        </w:rPr>
        <w:t>，</w:t>
      </w:r>
      <w:r w:rsidRPr="00305A11">
        <w:rPr>
          <w:rFonts w:ascii="微软雅黑" w:eastAsia="微软雅黑" w:hAnsi="微软雅黑"/>
          <w:sz w:val="22"/>
          <w:szCs w:val="22"/>
          <w:lang w:eastAsia="zh-CN"/>
        </w:rPr>
        <w:t>课程的组织应该借助于四力机制</w:t>
      </w:r>
      <w:r w:rsidR="00305A11">
        <w:rPr>
          <w:rFonts w:ascii="微软雅黑" w:eastAsia="微软雅黑" w:hAnsi="微软雅黑" w:hint="eastAsia"/>
          <w:sz w:val="22"/>
          <w:szCs w:val="22"/>
          <w:lang w:eastAsia="zh-CN"/>
        </w:rPr>
        <w:t>，</w:t>
      </w:r>
      <w:r w:rsidRPr="00305A11">
        <w:rPr>
          <w:rFonts w:ascii="微软雅黑" w:eastAsia="微软雅黑" w:hAnsi="微软雅黑"/>
          <w:sz w:val="22"/>
          <w:szCs w:val="22"/>
          <w:lang w:eastAsia="zh-CN"/>
        </w:rPr>
        <w:t>让参与者参加由数字记录的</w:t>
      </w:r>
      <w:r w:rsidR="00305A11">
        <w:rPr>
          <w:rFonts w:ascii="微软雅黑" w:eastAsia="微软雅黑" w:hAnsi="微软雅黑" w:hint="eastAsia"/>
          <w:sz w:val="22"/>
          <w:szCs w:val="22"/>
          <w:lang w:eastAsia="zh-CN"/>
        </w:rPr>
        <w:t>群体学习</w:t>
      </w:r>
      <w:r w:rsidRPr="00305A11">
        <w:rPr>
          <w:rFonts w:ascii="微软雅黑" w:eastAsia="微软雅黑" w:hAnsi="微软雅黑"/>
          <w:sz w:val="22"/>
          <w:szCs w:val="22"/>
          <w:lang w:eastAsia="zh-CN"/>
        </w:rPr>
        <w:t>过程中来</w:t>
      </w:r>
      <w:r w:rsidRPr="00305A11">
        <w:rPr>
          <w:rFonts w:ascii="微软雅黑" w:eastAsia="微软雅黑" w:hAnsi="微软雅黑" w:hint="eastAsia"/>
          <w:sz w:val="22"/>
          <w:szCs w:val="22"/>
          <w:lang w:eastAsia="zh-CN"/>
        </w:rPr>
        <w:t>。</w:t>
      </w:r>
    </w:p>
    <w:sectPr w:rsidR="004D3D52" w:rsidRPr="00305A11">
      <w:footerReference w:type="even"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CE7A2" w14:textId="77777777" w:rsidR="00F2793A" w:rsidRDefault="00F2793A">
      <w:r>
        <w:separator/>
      </w:r>
    </w:p>
  </w:endnote>
  <w:endnote w:type="continuationSeparator" w:id="0">
    <w:p w14:paraId="02539845" w14:textId="77777777" w:rsidR="00F2793A" w:rsidRDefault="00F2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skerville">
    <w:altName w:val="Times New Roman"/>
    <w:charset w:val="00"/>
    <w:family w:val="auto"/>
    <w:pitch w:val="variable"/>
    <w:sig w:usb0="00000001" w:usb1="00000000"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Baskerville SemiBold">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2BA07" w14:textId="77777777" w:rsidR="00595EDE" w:rsidRDefault="00595EDE" w:rsidP="00005E3E">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6376E9B" w14:textId="77777777" w:rsidR="00595EDE" w:rsidRDefault="00595EDE" w:rsidP="00595ED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79F45" w14:textId="77777777" w:rsidR="00595EDE" w:rsidRDefault="00595EDE" w:rsidP="00005E3E">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AB0345">
      <w:rPr>
        <w:rStyle w:val="ab"/>
        <w:noProof/>
      </w:rPr>
      <w:t>7</w:t>
    </w:r>
    <w:r>
      <w:rPr>
        <w:rStyle w:val="ab"/>
      </w:rPr>
      <w:fldChar w:fldCharType="end"/>
    </w:r>
  </w:p>
  <w:p w14:paraId="0821E749" w14:textId="2230679F" w:rsidR="00BD22DA" w:rsidRDefault="00BD22DA" w:rsidP="00595EDE">
    <w:pPr>
      <w:pStyle w:val="HeaderFooter"/>
      <w:tabs>
        <w:tab w:val="center" w:pos="4510"/>
      </w:tabs>
      <w:ind w:right="360"/>
    </w:pPr>
    <w:r>
      <w:t>QS Stars REIMAGINE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41467" w14:textId="77777777" w:rsidR="00F2793A" w:rsidRDefault="00F2793A">
      <w:r>
        <w:separator/>
      </w:r>
    </w:p>
  </w:footnote>
  <w:footnote w:type="continuationSeparator" w:id="0">
    <w:p w14:paraId="56615034" w14:textId="77777777" w:rsidR="00F2793A" w:rsidRDefault="00F27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5D5D"/>
    <w:multiLevelType w:val="hybridMultilevel"/>
    <w:tmpl w:val="29C4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856F5"/>
    <w:multiLevelType w:val="hybridMultilevel"/>
    <w:tmpl w:val="B7F4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C1F9F"/>
    <w:multiLevelType w:val="hybridMultilevel"/>
    <w:tmpl w:val="57F4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70126"/>
    <w:multiLevelType w:val="hybridMultilevel"/>
    <w:tmpl w:val="1FF2E58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26050"/>
    <w:multiLevelType w:val="hybridMultilevel"/>
    <w:tmpl w:val="DD3C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70FAB"/>
    <w:multiLevelType w:val="hybridMultilevel"/>
    <w:tmpl w:val="8C6E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066B3"/>
    <w:multiLevelType w:val="hybridMultilevel"/>
    <w:tmpl w:val="5CD00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55710"/>
    <w:multiLevelType w:val="hybridMultilevel"/>
    <w:tmpl w:val="A73A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C3F3F"/>
    <w:multiLevelType w:val="hybridMultilevel"/>
    <w:tmpl w:val="1FF2E58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C55E5"/>
    <w:multiLevelType w:val="hybridMultilevel"/>
    <w:tmpl w:val="D1FC3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14414"/>
    <w:multiLevelType w:val="hybridMultilevel"/>
    <w:tmpl w:val="B7F4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771C9"/>
    <w:multiLevelType w:val="hybridMultilevel"/>
    <w:tmpl w:val="138A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2"/>
  </w:num>
  <w:num w:numId="5">
    <w:abstractNumId w:val="5"/>
  </w:num>
  <w:num w:numId="6">
    <w:abstractNumId w:val="8"/>
  </w:num>
  <w:num w:numId="7">
    <w:abstractNumId w:val="9"/>
  </w:num>
  <w:num w:numId="8">
    <w:abstractNumId w:val="7"/>
  </w:num>
  <w:num w:numId="9">
    <w:abstractNumId w:val="0"/>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27"/>
    <w:rsid w:val="0000053D"/>
    <w:rsid w:val="000013A9"/>
    <w:rsid w:val="000033A3"/>
    <w:rsid w:val="000039ED"/>
    <w:rsid w:val="000076D5"/>
    <w:rsid w:val="00014731"/>
    <w:rsid w:val="0001525D"/>
    <w:rsid w:val="000155BA"/>
    <w:rsid w:val="00015C63"/>
    <w:rsid w:val="00015D60"/>
    <w:rsid w:val="000161BE"/>
    <w:rsid w:val="000164AC"/>
    <w:rsid w:val="0001709E"/>
    <w:rsid w:val="00021068"/>
    <w:rsid w:val="0002317F"/>
    <w:rsid w:val="00023F72"/>
    <w:rsid w:val="00025835"/>
    <w:rsid w:val="00026959"/>
    <w:rsid w:val="00036533"/>
    <w:rsid w:val="00037B49"/>
    <w:rsid w:val="00041F64"/>
    <w:rsid w:val="00045917"/>
    <w:rsid w:val="00045C2A"/>
    <w:rsid w:val="00045F35"/>
    <w:rsid w:val="000502AA"/>
    <w:rsid w:val="00050D0A"/>
    <w:rsid w:val="00052253"/>
    <w:rsid w:val="00052330"/>
    <w:rsid w:val="0005284E"/>
    <w:rsid w:val="00053CDF"/>
    <w:rsid w:val="000577E2"/>
    <w:rsid w:val="00057A0F"/>
    <w:rsid w:val="00064282"/>
    <w:rsid w:val="0007122E"/>
    <w:rsid w:val="00077712"/>
    <w:rsid w:val="00081265"/>
    <w:rsid w:val="0008184F"/>
    <w:rsid w:val="00083638"/>
    <w:rsid w:val="00084A7F"/>
    <w:rsid w:val="00085A13"/>
    <w:rsid w:val="000908E6"/>
    <w:rsid w:val="00094DF0"/>
    <w:rsid w:val="000964C2"/>
    <w:rsid w:val="000A52C8"/>
    <w:rsid w:val="000A74D5"/>
    <w:rsid w:val="000B0609"/>
    <w:rsid w:val="000B571A"/>
    <w:rsid w:val="000B76B3"/>
    <w:rsid w:val="000C3D14"/>
    <w:rsid w:val="000C459A"/>
    <w:rsid w:val="000C4D5B"/>
    <w:rsid w:val="000D2640"/>
    <w:rsid w:val="000D6D36"/>
    <w:rsid w:val="000D72F5"/>
    <w:rsid w:val="000E0B87"/>
    <w:rsid w:val="000E65D8"/>
    <w:rsid w:val="000E76AA"/>
    <w:rsid w:val="000E78FE"/>
    <w:rsid w:val="000F0A53"/>
    <w:rsid w:val="000F118A"/>
    <w:rsid w:val="000F1CB5"/>
    <w:rsid w:val="000F7360"/>
    <w:rsid w:val="0010002B"/>
    <w:rsid w:val="00100A77"/>
    <w:rsid w:val="0010100E"/>
    <w:rsid w:val="001010F1"/>
    <w:rsid w:val="00101B11"/>
    <w:rsid w:val="00102789"/>
    <w:rsid w:val="00102B5D"/>
    <w:rsid w:val="0010490D"/>
    <w:rsid w:val="001102B0"/>
    <w:rsid w:val="001106D5"/>
    <w:rsid w:val="00113772"/>
    <w:rsid w:val="00117B0D"/>
    <w:rsid w:val="001211FC"/>
    <w:rsid w:val="00126D02"/>
    <w:rsid w:val="00132127"/>
    <w:rsid w:val="00132BF9"/>
    <w:rsid w:val="0013466C"/>
    <w:rsid w:val="0013664A"/>
    <w:rsid w:val="00140780"/>
    <w:rsid w:val="00147E03"/>
    <w:rsid w:val="00150AD6"/>
    <w:rsid w:val="0015504A"/>
    <w:rsid w:val="00155402"/>
    <w:rsid w:val="001611A5"/>
    <w:rsid w:val="00163276"/>
    <w:rsid w:val="00164161"/>
    <w:rsid w:val="00164BBC"/>
    <w:rsid w:val="001656DC"/>
    <w:rsid w:val="00167127"/>
    <w:rsid w:val="00173FDD"/>
    <w:rsid w:val="00180E14"/>
    <w:rsid w:val="00191507"/>
    <w:rsid w:val="001926CC"/>
    <w:rsid w:val="001935B1"/>
    <w:rsid w:val="00194B4B"/>
    <w:rsid w:val="0019743A"/>
    <w:rsid w:val="001A2863"/>
    <w:rsid w:val="001A30F5"/>
    <w:rsid w:val="001A7285"/>
    <w:rsid w:val="001A7FD3"/>
    <w:rsid w:val="001B2DA3"/>
    <w:rsid w:val="001B49F7"/>
    <w:rsid w:val="001B5AE8"/>
    <w:rsid w:val="001B6A1F"/>
    <w:rsid w:val="001C2CC4"/>
    <w:rsid w:val="001D2953"/>
    <w:rsid w:val="001D3A63"/>
    <w:rsid w:val="001E03A1"/>
    <w:rsid w:val="001E17DE"/>
    <w:rsid w:val="001E2F9C"/>
    <w:rsid w:val="001E515B"/>
    <w:rsid w:val="001E59F4"/>
    <w:rsid w:val="001E5A06"/>
    <w:rsid w:val="001E5C73"/>
    <w:rsid w:val="001F06D8"/>
    <w:rsid w:val="001F44F7"/>
    <w:rsid w:val="00201AEB"/>
    <w:rsid w:val="002049F0"/>
    <w:rsid w:val="00205B2F"/>
    <w:rsid w:val="0021016B"/>
    <w:rsid w:val="002138C0"/>
    <w:rsid w:val="0021419C"/>
    <w:rsid w:val="002214CA"/>
    <w:rsid w:val="0022293C"/>
    <w:rsid w:val="00223E2D"/>
    <w:rsid w:val="0023025C"/>
    <w:rsid w:val="0024091B"/>
    <w:rsid w:val="00240E88"/>
    <w:rsid w:val="0024108A"/>
    <w:rsid w:val="00241BB7"/>
    <w:rsid w:val="002440F1"/>
    <w:rsid w:val="00247F06"/>
    <w:rsid w:val="002550E1"/>
    <w:rsid w:val="0025540C"/>
    <w:rsid w:val="002617FE"/>
    <w:rsid w:val="00262655"/>
    <w:rsid w:val="002654E7"/>
    <w:rsid w:val="0026664C"/>
    <w:rsid w:val="0027374D"/>
    <w:rsid w:val="00275345"/>
    <w:rsid w:val="0027600D"/>
    <w:rsid w:val="002814F3"/>
    <w:rsid w:val="00284183"/>
    <w:rsid w:val="0028425C"/>
    <w:rsid w:val="00285492"/>
    <w:rsid w:val="00286DC5"/>
    <w:rsid w:val="002879D6"/>
    <w:rsid w:val="00290390"/>
    <w:rsid w:val="00291C39"/>
    <w:rsid w:val="00293089"/>
    <w:rsid w:val="002A0BBA"/>
    <w:rsid w:val="002A550B"/>
    <w:rsid w:val="002A666A"/>
    <w:rsid w:val="002A7FF9"/>
    <w:rsid w:val="002B0089"/>
    <w:rsid w:val="002B3164"/>
    <w:rsid w:val="002B34B3"/>
    <w:rsid w:val="002B6819"/>
    <w:rsid w:val="002B7348"/>
    <w:rsid w:val="002C1855"/>
    <w:rsid w:val="002C27D9"/>
    <w:rsid w:val="002C3F21"/>
    <w:rsid w:val="002C5E5F"/>
    <w:rsid w:val="002C64C0"/>
    <w:rsid w:val="002C782D"/>
    <w:rsid w:val="002D0825"/>
    <w:rsid w:val="002D0FD7"/>
    <w:rsid w:val="002E0608"/>
    <w:rsid w:val="002E18AD"/>
    <w:rsid w:val="002E3DF1"/>
    <w:rsid w:val="002E4017"/>
    <w:rsid w:val="002E5C94"/>
    <w:rsid w:val="002E7D0F"/>
    <w:rsid w:val="002F0C35"/>
    <w:rsid w:val="002F14B3"/>
    <w:rsid w:val="002F1686"/>
    <w:rsid w:val="002F1907"/>
    <w:rsid w:val="002F2505"/>
    <w:rsid w:val="002F29FC"/>
    <w:rsid w:val="002F2CFF"/>
    <w:rsid w:val="002F3A67"/>
    <w:rsid w:val="002F58A9"/>
    <w:rsid w:val="003020D4"/>
    <w:rsid w:val="003046E3"/>
    <w:rsid w:val="00305A11"/>
    <w:rsid w:val="00307595"/>
    <w:rsid w:val="00313E27"/>
    <w:rsid w:val="003147AE"/>
    <w:rsid w:val="00316EDE"/>
    <w:rsid w:val="0032491C"/>
    <w:rsid w:val="003323F5"/>
    <w:rsid w:val="00336BA9"/>
    <w:rsid w:val="00336CD7"/>
    <w:rsid w:val="00337CB3"/>
    <w:rsid w:val="0034113B"/>
    <w:rsid w:val="00347AB8"/>
    <w:rsid w:val="00365525"/>
    <w:rsid w:val="003667A0"/>
    <w:rsid w:val="00367509"/>
    <w:rsid w:val="00370BE6"/>
    <w:rsid w:val="003755B5"/>
    <w:rsid w:val="00384347"/>
    <w:rsid w:val="0038655F"/>
    <w:rsid w:val="00395DA5"/>
    <w:rsid w:val="003A1115"/>
    <w:rsid w:val="003A18ED"/>
    <w:rsid w:val="003A2E0B"/>
    <w:rsid w:val="003A3D6A"/>
    <w:rsid w:val="003A3E55"/>
    <w:rsid w:val="003A3F16"/>
    <w:rsid w:val="003A563D"/>
    <w:rsid w:val="003B131B"/>
    <w:rsid w:val="003B2B64"/>
    <w:rsid w:val="003B435F"/>
    <w:rsid w:val="003B53A3"/>
    <w:rsid w:val="003B69FD"/>
    <w:rsid w:val="003B7A07"/>
    <w:rsid w:val="003C0B1B"/>
    <w:rsid w:val="003C2C7E"/>
    <w:rsid w:val="003C582D"/>
    <w:rsid w:val="003C59AA"/>
    <w:rsid w:val="003C79F2"/>
    <w:rsid w:val="003D1651"/>
    <w:rsid w:val="003D28C3"/>
    <w:rsid w:val="003D2DAF"/>
    <w:rsid w:val="003D7E9F"/>
    <w:rsid w:val="003E0501"/>
    <w:rsid w:val="003E2126"/>
    <w:rsid w:val="003E3944"/>
    <w:rsid w:val="003E59E1"/>
    <w:rsid w:val="003E5B6D"/>
    <w:rsid w:val="003F0041"/>
    <w:rsid w:val="003F5AA2"/>
    <w:rsid w:val="003F7747"/>
    <w:rsid w:val="00400F6B"/>
    <w:rsid w:val="00403B53"/>
    <w:rsid w:val="00404A9E"/>
    <w:rsid w:val="004066E4"/>
    <w:rsid w:val="004153FE"/>
    <w:rsid w:val="00421A18"/>
    <w:rsid w:val="004247A2"/>
    <w:rsid w:val="0043191B"/>
    <w:rsid w:val="004319AC"/>
    <w:rsid w:val="00431F6A"/>
    <w:rsid w:val="0043368B"/>
    <w:rsid w:val="00435004"/>
    <w:rsid w:val="00436014"/>
    <w:rsid w:val="00437425"/>
    <w:rsid w:val="00441E54"/>
    <w:rsid w:val="00442421"/>
    <w:rsid w:val="004448AA"/>
    <w:rsid w:val="004570A3"/>
    <w:rsid w:val="004576DE"/>
    <w:rsid w:val="004601FB"/>
    <w:rsid w:val="0046196A"/>
    <w:rsid w:val="004654CA"/>
    <w:rsid w:val="00465659"/>
    <w:rsid w:val="004656D7"/>
    <w:rsid w:val="004708DF"/>
    <w:rsid w:val="00474558"/>
    <w:rsid w:val="004802EC"/>
    <w:rsid w:val="00480C08"/>
    <w:rsid w:val="004818B1"/>
    <w:rsid w:val="00482512"/>
    <w:rsid w:val="00482A55"/>
    <w:rsid w:val="004839BE"/>
    <w:rsid w:val="00483F1E"/>
    <w:rsid w:val="00486DB0"/>
    <w:rsid w:val="004903C8"/>
    <w:rsid w:val="004906DF"/>
    <w:rsid w:val="00495698"/>
    <w:rsid w:val="004973AA"/>
    <w:rsid w:val="004A4961"/>
    <w:rsid w:val="004A563F"/>
    <w:rsid w:val="004B5A5F"/>
    <w:rsid w:val="004C1A9F"/>
    <w:rsid w:val="004C6CE2"/>
    <w:rsid w:val="004D3D52"/>
    <w:rsid w:val="004D6A7B"/>
    <w:rsid w:val="004D6EB8"/>
    <w:rsid w:val="004E0041"/>
    <w:rsid w:val="004E1B52"/>
    <w:rsid w:val="004E748E"/>
    <w:rsid w:val="004F0282"/>
    <w:rsid w:val="004F2E6A"/>
    <w:rsid w:val="004F5542"/>
    <w:rsid w:val="00507E1B"/>
    <w:rsid w:val="00510BE6"/>
    <w:rsid w:val="00511359"/>
    <w:rsid w:val="00511B5B"/>
    <w:rsid w:val="00511DFB"/>
    <w:rsid w:val="00514701"/>
    <w:rsid w:val="00516919"/>
    <w:rsid w:val="00521C7F"/>
    <w:rsid w:val="00527578"/>
    <w:rsid w:val="00533FFF"/>
    <w:rsid w:val="0054208E"/>
    <w:rsid w:val="0054480D"/>
    <w:rsid w:val="00546276"/>
    <w:rsid w:val="005522BD"/>
    <w:rsid w:val="0055262B"/>
    <w:rsid w:val="005527AE"/>
    <w:rsid w:val="005527C5"/>
    <w:rsid w:val="005534FB"/>
    <w:rsid w:val="00553824"/>
    <w:rsid w:val="005547E6"/>
    <w:rsid w:val="0055493A"/>
    <w:rsid w:val="00555601"/>
    <w:rsid w:val="00555F1E"/>
    <w:rsid w:val="00556952"/>
    <w:rsid w:val="005619D1"/>
    <w:rsid w:val="00562F4E"/>
    <w:rsid w:val="00571820"/>
    <w:rsid w:val="00571836"/>
    <w:rsid w:val="0057339B"/>
    <w:rsid w:val="00577E7E"/>
    <w:rsid w:val="00583BA4"/>
    <w:rsid w:val="005850A7"/>
    <w:rsid w:val="0058526B"/>
    <w:rsid w:val="005868F6"/>
    <w:rsid w:val="00586ED8"/>
    <w:rsid w:val="005876C9"/>
    <w:rsid w:val="005901B9"/>
    <w:rsid w:val="00595EDE"/>
    <w:rsid w:val="0059669B"/>
    <w:rsid w:val="005A3574"/>
    <w:rsid w:val="005B30D0"/>
    <w:rsid w:val="005B6678"/>
    <w:rsid w:val="005C4434"/>
    <w:rsid w:val="005C6A9B"/>
    <w:rsid w:val="005D1A25"/>
    <w:rsid w:val="005D2D1E"/>
    <w:rsid w:val="005D30A7"/>
    <w:rsid w:val="005D3931"/>
    <w:rsid w:val="005D701B"/>
    <w:rsid w:val="005E1893"/>
    <w:rsid w:val="005E2B20"/>
    <w:rsid w:val="005E2D95"/>
    <w:rsid w:val="005E4BF3"/>
    <w:rsid w:val="005E6E7A"/>
    <w:rsid w:val="005F100A"/>
    <w:rsid w:val="005F54C4"/>
    <w:rsid w:val="005F7F60"/>
    <w:rsid w:val="00601322"/>
    <w:rsid w:val="00602BB6"/>
    <w:rsid w:val="006032E9"/>
    <w:rsid w:val="00606835"/>
    <w:rsid w:val="00620055"/>
    <w:rsid w:val="0062273E"/>
    <w:rsid w:val="00625C91"/>
    <w:rsid w:val="006318D4"/>
    <w:rsid w:val="00631B50"/>
    <w:rsid w:val="00632639"/>
    <w:rsid w:val="006332A9"/>
    <w:rsid w:val="00633927"/>
    <w:rsid w:val="00635DB4"/>
    <w:rsid w:val="00651A63"/>
    <w:rsid w:val="00651B48"/>
    <w:rsid w:val="00653B94"/>
    <w:rsid w:val="00655608"/>
    <w:rsid w:val="00656BBA"/>
    <w:rsid w:val="006627C4"/>
    <w:rsid w:val="0067163C"/>
    <w:rsid w:val="006737DF"/>
    <w:rsid w:val="00674D61"/>
    <w:rsid w:val="0067784F"/>
    <w:rsid w:val="0068109C"/>
    <w:rsid w:val="006831B6"/>
    <w:rsid w:val="006831F6"/>
    <w:rsid w:val="0068349A"/>
    <w:rsid w:val="0069264C"/>
    <w:rsid w:val="006946B8"/>
    <w:rsid w:val="00695570"/>
    <w:rsid w:val="006959D5"/>
    <w:rsid w:val="00695A52"/>
    <w:rsid w:val="006A2EDB"/>
    <w:rsid w:val="006A5E08"/>
    <w:rsid w:val="006C2BED"/>
    <w:rsid w:val="006C5C36"/>
    <w:rsid w:val="006C689A"/>
    <w:rsid w:val="006C7758"/>
    <w:rsid w:val="006D09FA"/>
    <w:rsid w:val="006D16D1"/>
    <w:rsid w:val="006D1F16"/>
    <w:rsid w:val="006D37A0"/>
    <w:rsid w:val="006D5DBD"/>
    <w:rsid w:val="006D6CEF"/>
    <w:rsid w:val="006D7E74"/>
    <w:rsid w:val="006E3FEC"/>
    <w:rsid w:val="006E6E6D"/>
    <w:rsid w:val="006F3137"/>
    <w:rsid w:val="006F3227"/>
    <w:rsid w:val="006F6C3D"/>
    <w:rsid w:val="006F76E7"/>
    <w:rsid w:val="00701A28"/>
    <w:rsid w:val="00702097"/>
    <w:rsid w:val="007024E2"/>
    <w:rsid w:val="00704B4D"/>
    <w:rsid w:val="00705E12"/>
    <w:rsid w:val="00707399"/>
    <w:rsid w:val="00710018"/>
    <w:rsid w:val="00710232"/>
    <w:rsid w:val="007157FF"/>
    <w:rsid w:val="00720FA8"/>
    <w:rsid w:val="00724CA5"/>
    <w:rsid w:val="00731FBA"/>
    <w:rsid w:val="007321FF"/>
    <w:rsid w:val="007417A2"/>
    <w:rsid w:val="00744958"/>
    <w:rsid w:val="00747584"/>
    <w:rsid w:val="0075237A"/>
    <w:rsid w:val="0075520D"/>
    <w:rsid w:val="00757CC5"/>
    <w:rsid w:val="00761206"/>
    <w:rsid w:val="00761721"/>
    <w:rsid w:val="00762B60"/>
    <w:rsid w:val="00764FED"/>
    <w:rsid w:val="00765839"/>
    <w:rsid w:val="00766169"/>
    <w:rsid w:val="00767A80"/>
    <w:rsid w:val="00773671"/>
    <w:rsid w:val="0077587D"/>
    <w:rsid w:val="00781CB9"/>
    <w:rsid w:val="007825E3"/>
    <w:rsid w:val="0078373C"/>
    <w:rsid w:val="00797E05"/>
    <w:rsid w:val="007A1247"/>
    <w:rsid w:val="007A24D4"/>
    <w:rsid w:val="007A3807"/>
    <w:rsid w:val="007A6C6E"/>
    <w:rsid w:val="007A7901"/>
    <w:rsid w:val="007A7B7E"/>
    <w:rsid w:val="007B03F7"/>
    <w:rsid w:val="007B19D3"/>
    <w:rsid w:val="007B546A"/>
    <w:rsid w:val="007B5D82"/>
    <w:rsid w:val="007B67EF"/>
    <w:rsid w:val="007C4F24"/>
    <w:rsid w:val="007C6C50"/>
    <w:rsid w:val="007C75E1"/>
    <w:rsid w:val="007D1683"/>
    <w:rsid w:val="007D324E"/>
    <w:rsid w:val="007D46DD"/>
    <w:rsid w:val="007E1159"/>
    <w:rsid w:val="007E31FD"/>
    <w:rsid w:val="007E6D35"/>
    <w:rsid w:val="007E7560"/>
    <w:rsid w:val="007F184C"/>
    <w:rsid w:val="007F271C"/>
    <w:rsid w:val="007F4642"/>
    <w:rsid w:val="007F4AB4"/>
    <w:rsid w:val="007F670C"/>
    <w:rsid w:val="007F7EB6"/>
    <w:rsid w:val="00800062"/>
    <w:rsid w:val="00801293"/>
    <w:rsid w:val="00802E68"/>
    <w:rsid w:val="008104F1"/>
    <w:rsid w:val="0081236D"/>
    <w:rsid w:val="00817E20"/>
    <w:rsid w:val="00822038"/>
    <w:rsid w:val="008223E7"/>
    <w:rsid w:val="008238D2"/>
    <w:rsid w:val="0082699A"/>
    <w:rsid w:val="008276E1"/>
    <w:rsid w:val="00831BA9"/>
    <w:rsid w:val="00836DBA"/>
    <w:rsid w:val="00841B76"/>
    <w:rsid w:val="008444B0"/>
    <w:rsid w:val="00846871"/>
    <w:rsid w:val="0085046D"/>
    <w:rsid w:val="00851A8F"/>
    <w:rsid w:val="00851AC5"/>
    <w:rsid w:val="00851EC6"/>
    <w:rsid w:val="0085554B"/>
    <w:rsid w:val="00862718"/>
    <w:rsid w:val="0086552F"/>
    <w:rsid w:val="00865B0F"/>
    <w:rsid w:val="00866D23"/>
    <w:rsid w:val="0087558F"/>
    <w:rsid w:val="0088270B"/>
    <w:rsid w:val="00884882"/>
    <w:rsid w:val="0089344F"/>
    <w:rsid w:val="00894819"/>
    <w:rsid w:val="00896708"/>
    <w:rsid w:val="00897812"/>
    <w:rsid w:val="008979A7"/>
    <w:rsid w:val="008A3036"/>
    <w:rsid w:val="008A3F06"/>
    <w:rsid w:val="008A5469"/>
    <w:rsid w:val="008B0531"/>
    <w:rsid w:val="008B2A16"/>
    <w:rsid w:val="008B34DB"/>
    <w:rsid w:val="008B4DEF"/>
    <w:rsid w:val="008B4E69"/>
    <w:rsid w:val="008C0C51"/>
    <w:rsid w:val="008C288D"/>
    <w:rsid w:val="008C59A4"/>
    <w:rsid w:val="008C7BF0"/>
    <w:rsid w:val="008D104E"/>
    <w:rsid w:val="008D1B90"/>
    <w:rsid w:val="008D2675"/>
    <w:rsid w:val="008D2900"/>
    <w:rsid w:val="008D6450"/>
    <w:rsid w:val="008E1118"/>
    <w:rsid w:val="008F0A62"/>
    <w:rsid w:val="008F14C4"/>
    <w:rsid w:val="008F4B80"/>
    <w:rsid w:val="008F50B7"/>
    <w:rsid w:val="008F5AB0"/>
    <w:rsid w:val="008F6F90"/>
    <w:rsid w:val="00900840"/>
    <w:rsid w:val="0090554A"/>
    <w:rsid w:val="009075D1"/>
    <w:rsid w:val="00912DB6"/>
    <w:rsid w:val="00917E0D"/>
    <w:rsid w:val="00920238"/>
    <w:rsid w:val="00921831"/>
    <w:rsid w:val="009259B6"/>
    <w:rsid w:val="009316F1"/>
    <w:rsid w:val="0093285D"/>
    <w:rsid w:val="00932936"/>
    <w:rsid w:val="00937117"/>
    <w:rsid w:val="009374E0"/>
    <w:rsid w:val="00940676"/>
    <w:rsid w:val="0094145F"/>
    <w:rsid w:val="00943D90"/>
    <w:rsid w:val="00950A18"/>
    <w:rsid w:val="00950A24"/>
    <w:rsid w:val="00950B3D"/>
    <w:rsid w:val="00951D12"/>
    <w:rsid w:val="009523DC"/>
    <w:rsid w:val="00954277"/>
    <w:rsid w:val="00957656"/>
    <w:rsid w:val="00961D47"/>
    <w:rsid w:val="00962027"/>
    <w:rsid w:val="0096292F"/>
    <w:rsid w:val="00963FD4"/>
    <w:rsid w:val="00964474"/>
    <w:rsid w:val="00966617"/>
    <w:rsid w:val="009731D5"/>
    <w:rsid w:val="0097390B"/>
    <w:rsid w:val="009767AF"/>
    <w:rsid w:val="00983CA0"/>
    <w:rsid w:val="00984C45"/>
    <w:rsid w:val="00992F06"/>
    <w:rsid w:val="009A12EE"/>
    <w:rsid w:val="009A3E7A"/>
    <w:rsid w:val="009B06EC"/>
    <w:rsid w:val="009B2EA5"/>
    <w:rsid w:val="009B3B34"/>
    <w:rsid w:val="009B5F55"/>
    <w:rsid w:val="009B65F7"/>
    <w:rsid w:val="009B6F17"/>
    <w:rsid w:val="009C65CA"/>
    <w:rsid w:val="009C6AAF"/>
    <w:rsid w:val="009C7CAA"/>
    <w:rsid w:val="009D6038"/>
    <w:rsid w:val="009F05BC"/>
    <w:rsid w:val="009F1337"/>
    <w:rsid w:val="009F7717"/>
    <w:rsid w:val="00A00C52"/>
    <w:rsid w:val="00A033B8"/>
    <w:rsid w:val="00A03EAA"/>
    <w:rsid w:val="00A04E85"/>
    <w:rsid w:val="00A107C4"/>
    <w:rsid w:val="00A10B05"/>
    <w:rsid w:val="00A12B8B"/>
    <w:rsid w:val="00A133CB"/>
    <w:rsid w:val="00A15400"/>
    <w:rsid w:val="00A1548F"/>
    <w:rsid w:val="00A209D3"/>
    <w:rsid w:val="00A22192"/>
    <w:rsid w:val="00A24502"/>
    <w:rsid w:val="00A2588F"/>
    <w:rsid w:val="00A25E89"/>
    <w:rsid w:val="00A27D42"/>
    <w:rsid w:val="00A31818"/>
    <w:rsid w:val="00A3298E"/>
    <w:rsid w:val="00A35E2D"/>
    <w:rsid w:val="00A46BB8"/>
    <w:rsid w:val="00A477BA"/>
    <w:rsid w:val="00A51A98"/>
    <w:rsid w:val="00A53E1E"/>
    <w:rsid w:val="00A56B60"/>
    <w:rsid w:val="00A577FF"/>
    <w:rsid w:val="00A57BF1"/>
    <w:rsid w:val="00A57DF2"/>
    <w:rsid w:val="00A64FEB"/>
    <w:rsid w:val="00A67B38"/>
    <w:rsid w:val="00A74326"/>
    <w:rsid w:val="00A833FC"/>
    <w:rsid w:val="00A856C4"/>
    <w:rsid w:val="00A91CD9"/>
    <w:rsid w:val="00A92DFF"/>
    <w:rsid w:val="00A93384"/>
    <w:rsid w:val="00A9396B"/>
    <w:rsid w:val="00A95A45"/>
    <w:rsid w:val="00A95E8B"/>
    <w:rsid w:val="00AA0031"/>
    <w:rsid w:val="00AA378C"/>
    <w:rsid w:val="00AA4198"/>
    <w:rsid w:val="00AB0345"/>
    <w:rsid w:val="00AB2543"/>
    <w:rsid w:val="00AB4F6D"/>
    <w:rsid w:val="00AB50B7"/>
    <w:rsid w:val="00AB7A42"/>
    <w:rsid w:val="00AC3D70"/>
    <w:rsid w:val="00AC6276"/>
    <w:rsid w:val="00AC7DC8"/>
    <w:rsid w:val="00AD2252"/>
    <w:rsid w:val="00AD6215"/>
    <w:rsid w:val="00AD721A"/>
    <w:rsid w:val="00AE615C"/>
    <w:rsid w:val="00AE61A2"/>
    <w:rsid w:val="00AE68E3"/>
    <w:rsid w:val="00AE76C7"/>
    <w:rsid w:val="00AE7E0D"/>
    <w:rsid w:val="00AF1590"/>
    <w:rsid w:val="00AF3A86"/>
    <w:rsid w:val="00AF716D"/>
    <w:rsid w:val="00B07C73"/>
    <w:rsid w:val="00B127D4"/>
    <w:rsid w:val="00B13B4C"/>
    <w:rsid w:val="00B15C17"/>
    <w:rsid w:val="00B2144F"/>
    <w:rsid w:val="00B224EC"/>
    <w:rsid w:val="00B27E0D"/>
    <w:rsid w:val="00B31D66"/>
    <w:rsid w:val="00B3278F"/>
    <w:rsid w:val="00B3397E"/>
    <w:rsid w:val="00B42E36"/>
    <w:rsid w:val="00B43965"/>
    <w:rsid w:val="00B52889"/>
    <w:rsid w:val="00B552B9"/>
    <w:rsid w:val="00B60FB0"/>
    <w:rsid w:val="00B62F95"/>
    <w:rsid w:val="00B63739"/>
    <w:rsid w:val="00B653D0"/>
    <w:rsid w:val="00B705CA"/>
    <w:rsid w:val="00B71F31"/>
    <w:rsid w:val="00B741BD"/>
    <w:rsid w:val="00B75E52"/>
    <w:rsid w:val="00B7601C"/>
    <w:rsid w:val="00B81554"/>
    <w:rsid w:val="00B81A5A"/>
    <w:rsid w:val="00B820DF"/>
    <w:rsid w:val="00B87AD1"/>
    <w:rsid w:val="00B93776"/>
    <w:rsid w:val="00B95939"/>
    <w:rsid w:val="00B97E0B"/>
    <w:rsid w:val="00BA09E4"/>
    <w:rsid w:val="00BA148D"/>
    <w:rsid w:val="00BA22FE"/>
    <w:rsid w:val="00BA6B5A"/>
    <w:rsid w:val="00BB0D5A"/>
    <w:rsid w:val="00BB2E90"/>
    <w:rsid w:val="00BB4E42"/>
    <w:rsid w:val="00BC168E"/>
    <w:rsid w:val="00BC6195"/>
    <w:rsid w:val="00BD1E20"/>
    <w:rsid w:val="00BD22DA"/>
    <w:rsid w:val="00BD23B0"/>
    <w:rsid w:val="00BD3ACB"/>
    <w:rsid w:val="00BD3EF3"/>
    <w:rsid w:val="00BD60F3"/>
    <w:rsid w:val="00BD6D4A"/>
    <w:rsid w:val="00BD7246"/>
    <w:rsid w:val="00BD72B3"/>
    <w:rsid w:val="00BE00F4"/>
    <w:rsid w:val="00BE0EB2"/>
    <w:rsid w:val="00BE5281"/>
    <w:rsid w:val="00BF1338"/>
    <w:rsid w:val="00BF5F8B"/>
    <w:rsid w:val="00BF73C2"/>
    <w:rsid w:val="00C004CB"/>
    <w:rsid w:val="00C00B94"/>
    <w:rsid w:val="00C02B8D"/>
    <w:rsid w:val="00C0622A"/>
    <w:rsid w:val="00C11B2E"/>
    <w:rsid w:val="00C1350C"/>
    <w:rsid w:val="00C137CA"/>
    <w:rsid w:val="00C137FB"/>
    <w:rsid w:val="00C152FD"/>
    <w:rsid w:val="00C30EF9"/>
    <w:rsid w:val="00C36CFE"/>
    <w:rsid w:val="00C4202D"/>
    <w:rsid w:val="00C4337E"/>
    <w:rsid w:val="00C45BFA"/>
    <w:rsid w:val="00C46F62"/>
    <w:rsid w:val="00C574E1"/>
    <w:rsid w:val="00C576DE"/>
    <w:rsid w:val="00C60BDA"/>
    <w:rsid w:val="00C64A43"/>
    <w:rsid w:val="00C66A7A"/>
    <w:rsid w:val="00C71C1F"/>
    <w:rsid w:val="00C73A39"/>
    <w:rsid w:val="00C77DA5"/>
    <w:rsid w:val="00C83EF8"/>
    <w:rsid w:val="00C83FC7"/>
    <w:rsid w:val="00C92606"/>
    <w:rsid w:val="00C943C0"/>
    <w:rsid w:val="00C96CDE"/>
    <w:rsid w:val="00C972CD"/>
    <w:rsid w:val="00C97C51"/>
    <w:rsid w:val="00CA0518"/>
    <w:rsid w:val="00CA14CD"/>
    <w:rsid w:val="00CA7DE3"/>
    <w:rsid w:val="00CB2920"/>
    <w:rsid w:val="00CB51A9"/>
    <w:rsid w:val="00CC0000"/>
    <w:rsid w:val="00CC303D"/>
    <w:rsid w:val="00CC40DC"/>
    <w:rsid w:val="00CC5BC3"/>
    <w:rsid w:val="00CC7AA5"/>
    <w:rsid w:val="00CC7C1E"/>
    <w:rsid w:val="00CD0B04"/>
    <w:rsid w:val="00CF1B00"/>
    <w:rsid w:val="00CF2F6A"/>
    <w:rsid w:val="00CF3321"/>
    <w:rsid w:val="00CF5D61"/>
    <w:rsid w:val="00CF76E5"/>
    <w:rsid w:val="00D02AE5"/>
    <w:rsid w:val="00D0311C"/>
    <w:rsid w:val="00D11389"/>
    <w:rsid w:val="00D17E5D"/>
    <w:rsid w:val="00D22C9E"/>
    <w:rsid w:val="00D22D31"/>
    <w:rsid w:val="00D252C7"/>
    <w:rsid w:val="00D277A9"/>
    <w:rsid w:val="00D323A6"/>
    <w:rsid w:val="00D41317"/>
    <w:rsid w:val="00D54401"/>
    <w:rsid w:val="00D55D77"/>
    <w:rsid w:val="00D560D5"/>
    <w:rsid w:val="00D625D5"/>
    <w:rsid w:val="00D76DA1"/>
    <w:rsid w:val="00D846A6"/>
    <w:rsid w:val="00D84D72"/>
    <w:rsid w:val="00D86B53"/>
    <w:rsid w:val="00D92D27"/>
    <w:rsid w:val="00D9750A"/>
    <w:rsid w:val="00DA17C6"/>
    <w:rsid w:val="00DA2699"/>
    <w:rsid w:val="00DA3DC1"/>
    <w:rsid w:val="00DA5473"/>
    <w:rsid w:val="00DA7152"/>
    <w:rsid w:val="00DB0191"/>
    <w:rsid w:val="00DB4226"/>
    <w:rsid w:val="00DB5DAA"/>
    <w:rsid w:val="00DC0140"/>
    <w:rsid w:val="00DC769D"/>
    <w:rsid w:val="00DD16CB"/>
    <w:rsid w:val="00DD31DB"/>
    <w:rsid w:val="00DD3CD7"/>
    <w:rsid w:val="00DD46A9"/>
    <w:rsid w:val="00DE1775"/>
    <w:rsid w:val="00DE1D3C"/>
    <w:rsid w:val="00DE229C"/>
    <w:rsid w:val="00DE285E"/>
    <w:rsid w:val="00DE4D47"/>
    <w:rsid w:val="00DE6F77"/>
    <w:rsid w:val="00DE7B61"/>
    <w:rsid w:val="00DE7C8E"/>
    <w:rsid w:val="00DF0171"/>
    <w:rsid w:val="00DF0A35"/>
    <w:rsid w:val="00DF206F"/>
    <w:rsid w:val="00DF2D9C"/>
    <w:rsid w:val="00DF537A"/>
    <w:rsid w:val="00DF56C0"/>
    <w:rsid w:val="00E050AB"/>
    <w:rsid w:val="00E05C9B"/>
    <w:rsid w:val="00E0627B"/>
    <w:rsid w:val="00E0760E"/>
    <w:rsid w:val="00E079FE"/>
    <w:rsid w:val="00E11BAF"/>
    <w:rsid w:val="00E123E7"/>
    <w:rsid w:val="00E255E8"/>
    <w:rsid w:val="00E2614B"/>
    <w:rsid w:val="00E41DBF"/>
    <w:rsid w:val="00E43752"/>
    <w:rsid w:val="00E439D1"/>
    <w:rsid w:val="00E46AD3"/>
    <w:rsid w:val="00E55846"/>
    <w:rsid w:val="00E56038"/>
    <w:rsid w:val="00E629D0"/>
    <w:rsid w:val="00E63513"/>
    <w:rsid w:val="00E65ADF"/>
    <w:rsid w:val="00E70DC1"/>
    <w:rsid w:val="00E7172D"/>
    <w:rsid w:val="00E73412"/>
    <w:rsid w:val="00E77C0E"/>
    <w:rsid w:val="00E77D13"/>
    <w:rsid w:val="00E81FA7"/>
    <w:rsid w:val="00E82A6F"/>
    <w:rsid w:val="00E9130F"/>
    <w:rsid w:val="00E95485"/>
    <w:rsid w:val="00E9753B"/>
    <w:rsid w:val="00EA01E1"/>
    <w:rsid w:val="00EA1E99"/>
    <w:rsid w:val="00EA663C"/>
    <w:rsid w:val="00EA7FEE"/>
    <w:rsid w:val="00EB1EB0"/>
    <w:rsid w:val="00EB443F"/>
    <w:rsid w:val="00EB6A53"/>
    <w:rsid w:val="00EB6BA7"/>
    <w:rsid w:val="00EC4041"/>
    <w:rsid w:val="00EC4100"/>
    <w:rsid w:val="00EC503A"/>
    <w:rsid w:val="00EC6BF3"/>
    <w:rsid w:val="00EC6F2A"/>
    <w:rsid w:val="00ED3740"/>
    <w:rsid w:val="00ED6E0F"/>
    <w:rsid w:val="00EE06A0"/>
    <w:rsid w:val="00EE2325"/>
    <w:rsid w:val="00EE49F2"/>
    <w:rsid w:val="00EE72EF"/>
    <w:rsid w:val="00EF1940"/>
    <w:rsid w:val="00EF19B9"/>
    <w:rsid w:val="00EF3393"/>
    <w:rsid w:val="00EF4763"/>
    <w:rsid w:val="00EF7153"/>
    <w:rsid w:val="00F01FFC"/>
    <w:rsid w:val="00F03031"/>
    <w:rsid w:val="00F103A1"/>
    <w:rsid w:val="00F1045A"/>
    <w:rsid w:val="00F10577"/>
    <w:rsid w:val="00F108B9"/>
    <w:rsid w:val="00F16AD0"/>
    <w:rsid w:val="00F23BD4"/>
    <w:rsid w:val="00F25525"/>
    <w:rsid w:val="00F2793A"/>
    <w:rsid w:val="00F27D78"/>
    <w:rsid w:val="00F33233"/>
    <w:rsid w:val="00F33348"/>
    <w:rsid w:val="00F53500"/>
    <w:rsid w:val="00F55510"/>
    <w:rsid w:val="00F55E59"/>
    <w:rsid w:val="00F6537A"/>
    <w:rsid w:val="00F659BD"/>
    <w:rsid w:val="00F65FD5"/>
    <w:rsid w:val="00F6659D"/>
    <w:rsid w:val="00F70B60"/>
    <w:rsid w:val="00F83886"/>
    <w:rsid w:val="00F85AB4"/>
    <w:rsid w:val="00F86C36"/>
    <w:rsid w:val="00F90355"/>
    <w:rsid w:val="00F92694"/>
    <w:rsid w:val="00F92960"/>
    <w:rsid w:val="00F92FDE"/>
    <w:rsid w:val="00F96EDC"/>
    <w:rsid w:val="00FA1FC0"/>
    <w:rsid w:val="00FA67F3"/>
    <w:rsid w:val="00FA6969"/>
    <w:rsid w:val="00FA7B8D"/>
    <w:rsid w:val="00FA7E13"/>
    <w:rsid w:val="00FB22D1"/>
    <w:rsid w:val="00FB2AF8"/>
    <w:rsid w:val="00FB4C85"/>
    <w:rsid w:val="00FB56E5"/>
    <w:rsid w:val="00FB61AE"/>
    <w:rsid w:val="00FB710D"/>
    <w:rsid w:val="00FC230F"/>
    <w:rsid w:val="00FC2F5F"/>
    <w:rsid w:val="00FC3D4F"/>
    <w:rsid w:val="00FC492E"/>
    <w:rsid w:val="00FC7353"/>
    <w:rsid w:val="00FD01ED"/>
    <w:rsid w:val="00FD1B4B"/>
    <w:rsid w:val="00FD4888"/>
    <w:rsid w:val="00FD6109"/>
    <w:rsid w:val="00FD6799"/>
    <w:rsid w:val="00FD7FB5"/>
    <w:rsid w:val="00FE3321"/>
    <w:rsid w:val="00FF3BE7"/>
    <w:rsid w:val="00FF5887"/>
    <w:rsid w:val="00FF6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CC5DD"/>
  <w15:docId w15:val="{B164A66A-8C1F-4F17-B79D-137CF699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keepNext/>
      <w:tabs>
        <w:tab w:val="right" w:pos="9020"/>
      </w:tabs>
    </w:pPr>
    <w:rPr>
      <w:rFonts w:ascii="Baskerville" w:hAnsi="Arial Unicode MS" w:cs="Arial Unicode MS"/>
      <w:caps/>
      <w:color w:val="000000"/>
    </w:rPr>
  </w:style>
  <w:style w:type="paragraph" w:customStyle="1" w:styleId="Heading">
    <w:name w:val="Heading"/>
    <w:next w:val="Body2"/>
    <w:pPr>
      <w:spacing w:line="312" w:lineRule="auto"/>
      <w:outlineLvl w:val="0"/>
    </w:pPr>
    <w:rPr>
      <w:rFonts w:ascii="Baskerville" w:hAnsi="Arial Unicode MS" w:cs="Arial Unicode MS"/>
      <w:color w:val="000000"/>
      <w:sz w:val="26"/>
      <w:szCs w:val="26"/>
    </w:rPr>
  </w:style>
  <w:style w:type="paragraph" w:customStyle="1" w:styleId="Body2">
    <w:name w:val="Body 2"/>
    <w:pPr>
      <w:spacing w:after="80" w:line="288" w:lineRule="auto"/>
    </w:pPr>
    <w:rPr>
      <w:rFonts w:ascii="Baskerville" w:hAnsi="Arial Unicode MS" w:cs="Arial Unicode MS"/>
      <w:color w:val="434343"/>
      <w:sz w:val="24"/>
      <w:szCs w:val="24"/>
    </w:rPr>
  </w:style>
  <w:style w:type="paragraph" w:styleId="a4">
    <w:name w:val="Subtitle"/>
    <w:next w:val="Body2"/>
    <w:pPr>
      <w:jc w:val="center"/>
    </w:pPr>
    <w:rPr>
      <w:rFonts w:ascii="Baskerville" w:hAnsi="Arial Unicode MS" w:cs="Arial Unicode MS"/>
      <w:color w:val="DC5821"/>
      <w:spacing w:val="6"/>
      <w:sz w:val="64"/>
      <w:szCs w:val="64"/>
    </w:rPr>
  </w:style>
  <w:style w:type="paragraph" w:customStyle="1" w:styleId="Subheading">
    <w:name w:val="Subheading"/>
    <w:next w:val="Body2"/>
    <w:pPr>
      <w:keepNext/>
      <w:spacing w:after="160"/>
      <w:jc w:val="center"/>
      <w:outlineLvl w:val="0"/>
    </w:pPr>
    <w:rPr>
      <w:rFonts w:ascii="Baskerville" w:hAnsi="Arial Unicode MS" w:cs="Arial Unicode MS"/>
      <w:color w:val="5B422A"/>
      <w:sz w:val="36"/>
      <w:szCs w:val="36"/>
    </w:rPr>
  </w:style>
  <w:style w:type="paragraph" w:customStyle="1" w:styleId="Body">
    <w:name w:val="Body"/>
    <w:pPr>
      <w:spacing w:line="360" w:lineRule="auto"/>
      <w:ind w:firstLine="540"/>
    </w:pPr>
    <w:rPr>
      <w:rFonts w:ascii="Baskerville" w:eastAsia="Baskerville" w:hAnsi="Baskerville" w:cs="Baskerville"/>
      <w:color w:val="000000"/>
      <w:sz w:val="24"/>
      <w:szCs w:val="24"/>
    </w:rPr>
  </w:style>
  <w:style w:type="paragraph" w:customStyle="1" w:styleId="FreeForm">
    <w:name w:val="Free Form"/>
    <w:pPr>
      <w:spacing w:line="360" w:lineRule="auto"/>
      <w:ind w:firstLine="540"/>
    </w:pPr>
    <w:rPr>
      <w:rFonts w:ascii="Baskerville" w:hAnsi="Arial Unicode MS" w:cs="Arial Unicode MS"/>
      <w:color w:val="000000"/>
      <w:sz w:val="24"/>
      <w:szCs w:val="24"/>
    </w:rPr>
  </w:style>
  <w:style w:type="paragraph" w:styleId="a5">
    <w:name w:val="Balloon Text"/>
    <w:basedOn w:val="a"/>
    <w:link w:val="Char"/>
    <w:uiPriority w:val="99"/>
    <w:semiHidden/>
    <w:unhideWhenUsed/>
    <w:rsid w:val="00920238"/>
    <w:rPr>
      <w:rFonts w:ascii="Lucida Grande" w:hAnsi="Lucida Grande"/>
      <w:sz w:val="18"/>
      <w:szCs w:val="18"/>
    </w:rPr>
  </w:style>
  <w:style w:type="character" w:customStyle="1" w:styleId="Char">
    <w:name w:val="批注框文本 Char"/>
    <w:basedOn w:val="a0"/>
    <w:link w:val="a5"/>
    <w:uiPriority w:val="99"/>
    <w:semiHidden/>
    <w:rsid w:val="00920238"/>
    <w:rPr>
      <w:rFonts w:ascii="Lucida Grande" w:hAnsi="Lucida Grande"/>
      <w:sz w:val="18"/>
      <w:szCs w:val="18"/>
    </w:rPr>
  </w:style>
  <w:style w:type="character" w:styleId="a6">
    <w:name w:val="annotation reference"/>
    <w:basedOn w:val="a0"/>
    <w:uiPriority w:val="99"/>
    <w:semiHidden/>
    <w:unhideWhenUsed/>
    <w:rsid w:val="00920238"/>
    <w:rPr>
      <w:sz w:val="18"/>
      <w:szCs w:val="18"/>
    </w:rPr>
  </w:style>
  <w:style w:type="paragraph" w:styleId="a7">
    <w:name w:val="annotation text"/>
    <w:basedOn w:val="a"/>
    <w:link w:val="Char0"/>
    <w:uiPriority w:val="99"/>
    <w:semiHidden/>
    <w:unhideWhenUsed/>
    <w:rsid w:val="00920238"/>
  </w:style>
  <w:style w:type="character" w:customStyle="1" w:styleId="Char0">
    <w:name w:val="批注文字 Char"/>
    <w:basedOn w:val="a0"/>
    <w:link w:val="a7"/>
    <w:uiPriority w:val="99"/>
    <w:semiHidden/>
    <w:rsid w:val="00920238"/>
    <w:rPr>
      <w:sz w:val="24"/>
      <w:szCs w:val="24"/>
    </w:rPr>
  </w:style>
  <w:style w:type="paragraph" w:styleId="a8">
    <w:name w:val="annotation subject"/>
    <w:basedOn w:val="a7"/>
    <w:next w:val="a7"/>
    <w:link w:val="Char1"/>
    <w:uiPriority w:val="99"/>
    <w:semiHidden/>
    <w:unhideWhenUsed/>
    <w:rsid w:val="00920238"/>
    <w:rPr>
      <w:b/>
      <w:bCs/>
      <w:sz w:val="20"/>
      <w:szCs w:val="20"/>
    </w:rPr>
  </w:style>
  <w:style w:type="character" w:customStyle="1" w:styleId="Char1">
    <w:name w:val="批注主题 Char"/>
    <w:basedOn w:val="Char0"/>
    <w:link w:val="a8"/>
    <w:uiPriority w:val="99"/>
    <w:semiHidden/>
    <w:rsid w:val="00920238"/>
    <w:rPr>
      <w:b/>
      <w:bCs/>
      <w:sz w:val="24"/>
      <w:szCs w:val="24"/>
    </w:rPr>
  </w:style>
  <w:style w:type="paragraph" w:styleId="a9">
    <w:name w:val="header"/>
    <w:basedOn w:val="a"/>
    <w:link w:val="Char2"/>
    <w:uiPriority w:val="99"/>
    <w:unhideWhenUsed/>
    <w:rsid w:val="000C3D14"/>
    <w:pPr>
      <w:tabs>
        <w:tab w:val="center" w:pos="4320"/>
        <w:tab w:val="right" w:pos="8640"/>
      </w:tabs>
    </w:pPr>
  </w:style>
  <w:style w:type="character" w:customStyle="1" w:styleId="Char2">
    <w:name w:val="页眉 Char"/>
    <w:basedOn w:val="a0"/>
    <w:link w:val="a9"/>
    <w:uiPriority w:val="99"/>
    <w:rsid w:val="000C3D14"/>
    <w:rPr>
      <w:sz w:val="24"/>
      <w:szCs w:val="24"/>
    </w:rPr>
  </w:style>
  <w:style w:type="paragraph" w:styleId="aa">
    <w:name w:val="footer"/>
    <w:basedOn w:val="a"/>
    <w:link w:val="Char3"/>
    <w:uiPriority w:val="99"/>
    <w:unhideWhenUsed/>
    <w:rsid w:val="000C3D14"/>
    <w:pPr>
      <w:tabs>
        <w:tab w:val="center" w:pos="4320"/>
        <w:tab w:val="right" w:pos="8640"/>
      </w:tabs>
    </w:pPr>
  </w:style>
  <w:style w:type="character" w:customStyle="1" w:styleId="Char3">
    <w:name w:val="页脚 Char"/>
    <w:basedOn w:val="a0"/>
    <w:link w:val="aa"/>
    <w:uiPriority w:val="99"/>
    <w:rsid w:val="000C3D14"/>
    <w:rPr>
      <w:sz w:val="24"/>
      <w:szCs w:val="24"/>
    </w:rPr>
  </w:style>
  <w:style w:type="character" w:styleId="ab">
    <w:name w:val="page number"/>
    <w:basedOn w:val="a0"/>
    <w:uiPriority w:val="99"/>
    <w:semiHidden/>
    <w:unhideWhenUsed/>
    <w:rsid w:val="00595EDE"/>
  </w:style>
  <w:style w:type="character" w:customStyle="1" w:styleId="shorttext">
    <w:name w:val="short_text"/>
    <w:basedOn w:val="a0"/>
    <w:rsid w:val="00AE68E3"/>
  </w:style>
  <w:style w:type="character" w:customStyle="1" w:styleId="atn">
    <w:name w:val="atn"/>
    <w:basedOn w:val="a0"/>
    <w:rsid w:val="00571820"/>
  </w:style>
  <w:style w:type="character" w:customStyle="1" w:styleId="alt-edited1">
    <w:name w:val="alt-edited1"/>
    <w:basedOn w:val="a0"/>
    <w:rsid w:val="002F2CFF"/>
    <w:rPr>
      <w:color w:val="4D90F0"/>
    </w:rPr>
  </w:style>
  <w:style w:type="character" w:customStyle="1" w:styleId="longtext">
    <w:name w:val="long_text"/>
    <w:basedOn w:val="a0"/>
    <w:rsid w:val="0069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078697">
      <w:bodyDiv w:val="1"/>
      <w:marLeft w:val="0"/>
      <w:marRight w:val="0"/>
      <w:marTop w:val="0"/>
      <w:marBottom w:val="0"/>
      <w:divBdr>
        <w:top w:val="none" w:sz="0" w:space="0" w:color="auto"/>
        <w:left w:val="none" w:sz="0" w:space="0" w:color="auto"/>
        <w:bottom w:val="none" w:sz="0" w:space="0" w:color="auto"/>
        <w:right w:val="none" w:sz="0" w:space="0" w:color="auto"/>
      </w:divBdr>
      <w:divsChild>
        <w:div w:id="1602683735">
          <w:marLeft w:val="0"/>
          <w:marRight w:val="0"/>
          <w:marTop w:val="0"/>
          <w:marBottom w:val="0"/>
          <w:divBdr>
            <w:top w:val="none" w:sz="0" w:space="0" w:color="auto"/>
            <w:left w:val="none" w:sz="0" w:space="0" w:color="auto"/>
            <w:bottom w:val="none" w:sz="0" w:space="0" w:color="auto"/>
            <w:right w:val="none" w:sz="0" w:space="0" w:color="auto"/>
          </w:divBdr>
          <w:divsChild>
            <w:div w:id="1650288479">
              <w:marLeft w:val="0"/>
              <w:marRight w:val="0"/>
              <w:marTop w:val="0"/>
              <w:marBottom w:val="0"/>
              <w:divBdr>
                <w:top w:val="none" w:sz="0" w:space="0" w:color="auto"/>
                <w:left w:val="none" w:sz="0" w:space="0" w:color="auto"/>
                <w:bottom w:val="none" w:sz="0" w:space="0" w:color="auto"/>
                <w:right w:val="none" w:sz="0" w:space="0" w:color="auto"/>
              </w:divBdr>
              <w:divsChild>
                <w:div w:id="1832058996">
                  <w:marLeft w:val="0"/>
                  <w:marRight w:val="0"/>
                  <w:marTop w:val="0"/>
                  <w:marBottom w:val="0"/>
                  <w:divBdr>
                    <w:top w:val="none" w:sz="0" w:space="0" w:color="auto"/>
                    <w:left w:val="none" w:sz="0" w:space="0" w:color="auto"/>
                    <w:bottom w:val="none" w:sz="0" w:space="0" w:color="auto"/>
                    <w:right w:val="none" w:sz="0" w:space="0" w:color="auto"/>
                  </w:divBdr>
                  <w:divsChild>
                    <w:div w:id="1676877789">
                      <w:marLeft w:val="0"/>
                      <w:marRight w:val="0"/>
                      <w:marTop w:val="0"/>
                      <w:marBottom w:val="0"/>
                      <w:divBdr>
                        <w:top w:val="none" w:sz="0" w:space="0" w:color="auto"/>
                        <w:left w:val="none" w:sz="0" w:space="0" w:color="auto"/>
                        <w:bottom w:val="none" w:sz="0" w:space="0" w:color="auto"/>
                        <w:right w:val="none" w:sz="0" w:space="0" w:color="auto"/>
                      </w:divBdr>
                      <w:divsChild>
                        <w:div w:id="1415929682">
                          <w:marLeft w:val="0"/>
                          <w:marRight w:val="0"/>
                          <w:marTop w:val="0"/>
                          <w:marBottom w:val="0"/>
                          <w:divBdr>
                            <w:top w:val="none" w:sz="0" w:space="0" w:color="auto"/>
                            <w:left w:val="none" w:sz="0" w:space="0" w:color="auto"/>
                            <w:bottom w:val="none" w:sz="0" w:space="0" w:color="auto"/>
                            <w:right w:val="none" w:sz="0" w:space="0" w:color="auto"/>
                          </w:divBdr>
                          <w:divsChild>
                            <w:div w:id="711078130">
                              <w:marLeft w:val="0"/>
                              <w:marRight w:val="0"/>
                              <w:marTop w:val="0"/>
                              <w:marBottom w:val="0"/>
                              <w:divBdr>
                                <w:top w:val="none" w:sz="0" w:space="0" w:color="auto"/>
                                <w:left w:val="none" w:sz="0" w:space="0" w:color="auto"/>
                                <w:bottom w:val="none" w:sz="0" w:space="0" w:color="auto"/>
                                <w:right w:val="none" w:sz="0" w:space="0" w:color="auto"/>
                              </w:divBdr>
                              <w:divsChild>
                                <w:div w:id="58285712">
                                  <w:marLeft w:val="0"/>
                                  <w:marRight w:val="0"/>
                                  <w:marTop w:val="0"/>
                                  <w:marBottom w:val="0"/>
                                  <w:divBdr>
                                    <w:top w:val="none" w:sz="0" w:space="0" w:color="auto"/>
                                    <w:left w:val="none" w:sz="0" w:space="0" w:color="auto"/>
                                    <w:bottom w:val="none" w:sz="0" w:space="0" w:color="auto"/>
                                    <w:right w:val="none" w:sz="0" w:space="0" w:color="auto"/>
                                  </w:divBdr>
                                  <w:divsChild>
                                    <w:div w:id="310063341">
                                      <w:marLeft w:val="0"/>
                                      <w:marRight w:val="60"/>
                                      <w:marTop w:val="0"/>
                                      <w:marBottom w:val="0"/>
                                      <w:divBdr>
                                        <w:top w:val="none" w:sz="0" w:space="0" w:color="auto"/>
                                        <w:left w:val="none" w:sz="0" w:space="0" w:color="auto"/>
                                        <w:bottom w:val="none" w:sz="0" w:space="0" w:color="auto"/>
                                        <w:right w:val="none" w:sz="0" w:space="0" w:color="auto"/>
                                      </w:divBdr>
                                      <w:divsChild>
                                        <w:div w:id="1722441123">
                                          <w:marLeft w:val="0"/>
                                          <w:marRight w:val="0"/>
                                          <w:marTop w:val="0"/>
                                          <w:marBottom w:val="0"/>
                                          <w:divBdr>
                                            <w:top w:val="none" w:sz="0" w:space="0" w:color="auto"/>
                                            <w:left w:val="none" w:sz="0" w:space="0" w:color="auto"/>
                                            <w:bottom w:val="none" w:sz="0" w:space="0" w:color="auto"/>
                                            <w:right w:val="none" w:sz="0" w:space="0" w:color="auto"/>
                                          </w:divBdr>
                                        </w:div>
                                        <w:div w:id="367142418">
                                          <w:marLeft w:val="0"/>
                                          <w:marRight w:val="0"/>
                                          <w:marTop w:val="0"/>
                                          <w:marBottom w:val="0"/>
                                          <w:divBdr>
                                            <w:top w:val="single" w:sz="6" w:space="12" w:color="999999"/>
                                            <w:left w:val="single" w:sz="6" w:space="12" w:color="999999"/>
                                            <w:bottom w:val="single" w:sz="6" w:space="12" w:color="999999"/>
                                            <w:right w:val="single" w:sz="6" w:space="12" w:color="999999"/>
                                          </w:divBdr>
                                          <w:divsChild>
                                            <w:div w:id="17460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4792">
                                  <w:marLeft w:val="0"/>
                                  <w:marRight w:val="0"/>
                                  <w:marTop w:val="0"/>
                                  <w:marBottom w:val="0"/>
                                  <w:divBdr>
                                    <w:top w:val="none" w:sz="0" w:space="0" w:color="auto"/>
                                    <w:left w:val="none" w:sz="0" w:space="0" w:color="auto"/>
                                    <w:bottom w:val="none" w:sz="0" w:space="0" w:color="auto"/>
                                    <w:right w:val="none" w:sz="0" w:space="0" w:color="auto"/>
                                  </w:divBdr>
                                  <w:divsChild>
                                    <w:div w:id="2054110207">
                                      <w:marLeft w:val="60"/>
                                      <w:marRight w:val="0"/>
                                      <w:marTop w:val="0"/>
                                      <w:marBottom w:val="0"/>
                                      <w:divBdr>
                                        <w:top w:val="none" w:sz="0" w:space="0" w:color="auto"/>
                                        <w:left w:val="none" w:sz="0" w:space="0" w:color="auto"/>
                                        <w:bottom w:val="none" w:sz="0" w:space="0" w:color="auto"/>
                                        <w:right w:val="none" w:sz="0" w:space="0" w:color="auto"/>
                                      </w:divBdr>
                                      <w:divsChild>
                                        <w:div w:id="868033315">
                                          <w:marLeft w:val="0"/>
                                          <w:marRight w:val="0"/>
                                          <w:marTop w:val="0"/>
                                          <w:marBottom w:val="0"/>
                                          <w:divBdr>
                                            <w:top w:val="none" w:sz="0" w:space="0" w:color="auto"/>
                                            <w:left w:val="none" w:sz="0" w:space="0" w:color="auto"/>
                                            <w:bottom w:val="none" w:sz="0" w:space="0" w:color="auto"/>
                                            <w:right w:val="none" w:sz="0" w:space="0" w:color="auto"/>
                                          </w:divBdr>
                                          <w:divsChild>
                                            <w:div w:id="1987736826">
                                              <w:marLeft w:val="0"/>
                                              <w:marRight w:val="0"/>
                                              <w:marTop w:val="0"/>
                                              <w:marBottom w:val="120"/>
                                              <w:divBdr>
                                                <w:top w:val="single" w:sz="6" w:space="0" w:color="F5F5F5"/>
                                                <w:left w:val="single" w:sz="6" w:space="0" w:color="F5F5F5"/>
                                                <w:bottom w:val="single" w:sz="6" w:space="0" w:color="F5F5F5"/>
                                                <w:right w:val="single" w:sz="6" w:space="0" w:color="F5F5F5"/>
                                              </w:divBdr>
                                              <w:divsChild>
                                                <w:div w:id="1799836914">
                                                  <w:marLeft w:val="0"/>
                                                  <w:marRight w:val="0"/>
                                                  <w:marTop w:val="0"/>
                                                  <w:marBottom w:val="0"/>
                                                  <w:divBdr>
                                                    <w:top w:val="none" w:sz="0" w:space="0" w:color="auto"/>
                                                    <w:left w:val="none" w:sz="0" w:space="0" w:color="auto"/>
                                                    <w:bottom w:val="none" w:sz="0" w:space="0" w:color="auto"/>
                                                    <w:right w:val="none" w:sz="0" w:space="0" w:color="auto"/>
                                                  </w:divBdr>
                                                  <w:divsChild>
                                                    <w:div w:id="1601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黑体"/>
        <a:cs typeface="Baskerville"/>
      </a:majorFont>
      <a:minorFont>
        <a:latin typeface="Baskerville SemiBold"/>
        <a:ea typeface="宋体"/>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1970B-7D6B-45B4-93B8-E69F4268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Lin (Hua Yi Jia Xin Zheng He Ying X)</dc:creator>
  <cp:lastModifiedBy>汪丹华</cp:lastModifiedBy>
  <cp:revision>3</cp:revision>
  <cp:lastPrinted>2015-02-25T06:48:00Z</cp:lastPrinted>
  <dcterms:created xsi:type="dcterms:W3CDTF">2015-02-26T09:15:00Z</dcterms:created>
  <dcterms:modified xsi:type="dcterms:W3CDTF">2015-02-26T09:18:00Z</dcterms:modified>
</cp:coreProperties>
</file>